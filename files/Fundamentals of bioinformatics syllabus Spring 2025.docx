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E1AE91" w14:textId="3CC6F0F9" w:rsidR="00951164" w:rsidRDefault="005C4E90">
      <w:pPr>
        <w:pStyle w:val="Heading1"/>
        <w:rPr>
          <w:sz w:val="24"/>
          <w:szCs w:val="24"/>
        </w:rPr>
      </w:pPr>
      <w:r>
        <w:t xml:space="preserve">Fundamentals of </w:t>
      </w:r>
      <w:r w:rsidR="00324486">
        <w:t>bioinformatics</w:t>
      </w:r>
    </w:p>
    <w:p w14:paraId="50E1AE92" w14:textId="75885F5F" w:rsidR="00951164" w:rsidRDefault="00324486">
      <w:r>
        <w:t xml:space="preserve">Welcome to </w:t>
      </w:r>
      <w:r w:rsidR="005C4E90">
        <w:t>Fundamentals of</w:t>
      </w:r>
      <w:r>
        <w:t xml:space="preserve"> bioinformatics! We’re going to have a great time this semester exploring bioinformatics together. The course will be TA'd by </w:t>
      </w:r>
      <w:r w:rsidR="00AE2805">
        <w:t>Sai Kot</w:t>
      </w:r>
      <w:r w:rsidR="007B7278">
        <w:t>a</w:t>
      </w:r>
      <w:r>
        <w:t>.</w:t>
      </w:r>
    </w:p>
    <w:p w14:paraId="50E1AE93" w14:textId="4D5B8F48" w:rsidR="00951164" w:rsidRDefault="00324486">
      <w:r>
        <w:rPr>
          <w:b/>
        </w:rPr>
        <w:t xml:space="preserve">Dr. Katz: </w:t>
      </w:r>
      <w:r>
        <w:t xml:space="preserve">I am a seasoned bioinformatician working at CDC, and I have had my footprint in </w:t>
      </w:r>
      <w:r>
        <w:rPr>
          <w:i/>
        </w:rPr>
        <w:t>Neisseria</w:t>
      </w:r>
      <w:r>
        <w:t>, </w:t>
      </w:r>
      <w:r>
        <w:rPr>
          <w:i/>
        </w:rPr>
        <w:t>Vibrio</w:t>
      </w:r>
      <w:r>
        <w:t>, </w:t>
      </w:r>
      <w:r>
        <w:rPr>
          <w:i/>
        </w:rPr>
        <w:t>Listeria</w:t>
      </w:r>
      <w:r>
        <w:t>, </w:t>
      </w:r>
      <w:r>
        <w:rPr>
          <w:i/>
        </w:rPr>
        <w:t>Escherichia</w:t>
      </w:r>
      <w:r>
        <w:t>, </w:t>
      </w:r>
      <w:r>
        <w:rPr>
          <w:i/>
        </w:rPr>
        <w:t>Salmonella</w:t>
      </w:r>
      <w:r>
        <w:t xml:space="preserve">, influenza, SARS-CoV-2, and many other pathogens. Working at CDC is my </w:t>
      </w:r>
      <w:proofErr w:type="gramStart"/>
      <w:r>
        <w:t>full time</w:t>
      </w:r>
      <w:proofErr w:type="gramEnd"/>
      <w:r>
        <w:t xml:space="preserve"> job, and it is my honor to work with you after hours in this course. I am excited to introduce you to the marvelous world of bioinformatics and infectious diseases.</w:t>
      </w:r>
      <w:r w:rsidR="00217F9C">
        <w:t xml:space="preserve"> The statements expressed in this course do not necessarily reflect those of CDC.</w:t>
      </w:r>
    </w:p>
    <w:p w14:paraId="50E1AE94" w14:textId="77777777" w:rsidR="00951164" w:rsidRDefault="00324486">
      <w:pPr>
        <w:pStyle w:val="Heading1"/>
      </w:pPr>
      <w:r>
        <w:t>Course outcomes</w:t>
      </w:r>
    </w:p>
    <w:p w14:paraId="50E1AE95" w14:textId="77777777" w:rsidR="00951164" w:rsidRDefault="00324486">
      <w:r>
        <w:t>Bioinformatics is an intersection between statistics, molecular biology, and computer science. Learning bioinformatics will have different meanings depending on your background. Advancing yourself in all three of these fields will aid in your success. However, many other skills will help you here, and so success can also come in the forms of learning other related skills.</w:t>
      </w:r>
    </w:p>
    <w:p w14:paraId="50E1AE96" w14:textId="77777777" w:rsidR="00951164" w:rsidRDefault="00324486">
      <w:r>
        <w:t>In addition to bioinformatics, this course will also touch on how bioinformatics can aid in the study of infectious diseases. This will help give real life meaning to these academic exercises and will help you get real career skills in bioinformatics.</w:t>
      </w:r>
    </w:p>
    <w:p w14:paraId="50E1AE97" w14:textId="77777777" w:rsidR="00951164" w:rsidRDefault="00324486">
      <w:pPr>
        <w:pStyle w:val="Heading1"/>
      </w:pPr>
      <w:r>
        <w:t>Email</w:t>
      </w:r>
    </w:p>
    <w:p w14:paraId="50E1AE98" w14:textId="77777777" w:rsidR="00951164" w:rsidRDefault="00324486">
      <w:r>
        <w:t>Please use your student emails to contact me at lkatz@gsu.edu. This will help me understand who is contacting me and that it pertains to the course. I am not at my email at all times of the day and so please allow me 24 hours to respond. However, I will do my best to answer as soon as possible.</w:t>
      </w:r>
    </w:p>
    <w:p w14:paraId="50E1AE99" w14:textId="46EC9F78" w:rsidR="00951164" w:rsidRDefault="00A041B4">
      <w:pPr>
        <w:pStyle w:val="Heading1"/>
      </w:pPr>
      <w:r>
        <w:t>Additional Resource</w:t>
      </w:r>
      <w:r w:rsidR="008B6ED7">
        <w:t>s</w:t>
      </w:r>
    </w:p>
    <w:p w14:paraId="0AB330A8" w14:textId="3F44A56B" w:rsidR="008B6ED7" w:rsidRDefault="008B6ED7" w:rsidP="008B6ED7">
      <w:r>
        <w:t xml:space="preserve">Bioinformatics is a </w:t>
      </w:r>
      <w:proofErr w:type="gramStart"/>
      <w:r>
        <w:t>cutting edge</w:t>
      </w:r>
      <w:proofErr w:type="gramEnd"/>
      <w:r>
        <w:t xml:space="preserve"> field and accordingly, </w:t>
      </w:r>
      <w:r w:rsidR="00D66865">
        <w:t xml:space="preserve">it is difficult to find a centralize resource or book. Therefore, we elect to provide you with a few </w:t>
      </w:r>
      <w:r w:rsidR="005B547D">
        <w:t>different</w:t>
      </w:r>
      <w:r w:rsidR="00BD22CC">
        <w:t xml:space="preserve"> optional</w:t>
      </w:r>
      <w:r w:rsidR="005B547D">
        <w:t xml:space="preserve"> resources for your readings.</w:t>
      </w:r>
      <w:r w:rsidR="00AA6B28">
        <w:t xml:space="preserve"> Other readings may be provided week by week.</w:t>
      </w:r>
    </w:p>
    <w:p w14:paraId="7455FAC0" w14:textId="7086BB82" w:rsidR="00E76141" w:rsidRDefault="00AC4871" w:rsidP="00245647">
      <w:pPr>
        <w:pStyle w:val="ListParagraph"/>
        <w:numPr>
          <w:ilvl w:val="0"/>
          <w:numId w:val="3"/>
        </w:numPr>
      </w:pPr>
      <w:r>
        <w:t>Books: Students may purchase the hard copy version or secure the book in other formats.</w:t>
      </w:r>
    </w:p>
    <w:p w14:paraId="78419CC4" w14:textId="4C2184FE" w:rsidR="00AC4871" w:rsidRDefault="00FF31E1" w:rsidP="00AC4871">
      <w:pPr>
        <w:pStyle w:val="ListParagraph"/>
        <w:numPr>
          <w:ilvl w:val="1"/>
          <w:numId w:val="3"/>
        </w:numPr>
      </w:pPr>
      <w:r>
        <w:t xml:space="preserve">Christensen, “Introduction to Bioinformatics in Microbiology,” </w:t>
      </w:r>
      <w:r w:rsidR="00AC4871">
        <w:t>2023 (second edition)</w:t>
      </w:r>
    </w:p>
    <w:p w14:paraId="1A527F1C" w14:textId="1EA773E1" w:rsidR="00E76141" w:rsidRDefault="00E76141" w:rsidP="00E76141">
      <w:pPr>
        <w:pStyle w:val="ListParagraph"/>
        <w:numPr>
          <w:ilvl w:val="0"/>
          <w:numId w:val="3"/>
        </w:numPr>
      </w:pPr>
      <w:r>
        <w:t xml:space="preserve">Rob Edward’s </w:t>
      </w:r>
      <w:r w:rsidR="004F1D9D">
        <w:t xml:space="preserve">Computational Genomics Manual </w:t>
      </w:r>
      <w:r w:rsidRPr="00E76141">
        <w:t>https://linsalrob.github.io/ComputationalGenomicsManual/</w:t>
      </w:r>
    </w:p>
    <w:p w14:paraId="2E6138AB" w14:textId="107C6AA7" w:rsidR="004F1D9D" w:rsidRDefault="00203918" w:rsidP="00F67138">
      <w:pPr>
        <w:pStyle w:val="ListParagraph"/>
        <w:numPr>
          <w:ilvl w:val="1"/>
          <w:numId w:val="3"/>
        </w:numPr>
      </w:pPr>
      <w:r>
        <w:t xml:space="preserve">Rob Edward’s YouTube playlist </w:t>
      </w:r>
      <w:r w:rsidRPr="00203918">
        <w:t>https://www.youtube.com/playlist?list=PLpPXw4zFa0uLMHwSZ7DMeLGjIUgo1IBbn</w:t>
      </w:r>
    </w:p>
    <w:p w14:paraId="101437CD" w14:textId="35F8C823" w:rsidR="00C51EB0" w:rsidRDefault="00C51EB0" w:rsidP="00C51EB0">
      <w:pPr>
        <w:pStyle w:val="ListParagraph"/>
        <w:numPr>
          <w:ilvl w:val="0"/>
          <w:numId w:val="3"/>
        </w:numPr>
      </w:pPr>
      <w:r>
        <w:t>Many more resources for the curious:</w:t>
      </w:r>
    </w:p>
    <w:p w14:paraId="2422ABA7" w14:textId="1E7B2AE0" w:rsidR="00C51EB0" w:rsidRDefault="00C51EB0" w:rsidP="00C51EB0">
      <w:pPr>
        <w:pStyle w:val="ListParagraph"/>
        <w:numPr>
          <w:ilvl w:val="1"/>
          <w:numId w:val="3"/>
        </w:numPr>
      </w:pPr>
      <w:r w:rsidRPr="00C51EB0">
        <w:t>https://github.com/lskatz/awesome-bioinformatics-education</w:t>
      </w:r>
    </w:p>
    <w:p w14:paraId="50E1AE9C" w14:textId="77777777" w:rsidR="00951164" w:rsidRDefault="00324486">
      <w:pPr>
        <w:pStyle w:val="Heading1"/>
      </w:pPr>
      <w:bookmarkStart w:id="0" w:name="_heading=h.euqjznfazos6" w:colFirst="0" w:colLast="0"/>
      <w:bookmarkEnd w:id="0"/>
      <w:r>
        <w:lastRenderedPageBreak/>
        <w:t>Computing environment</w:t>
      </w:r>
    </w:p>
    <w:p w14:paraId="0E3B693F" w14:textId="2947313D" w:rsidR="00124B25" w:rsidRDefault="00324486">
      <w:r>
        <w:rPr>
          <w:b/>
        </w:rPr>
        <w:t>This class requires the Linux command line.</w:t>
      </w:r>
    </w:p>
    <w:p w14:paraId="3D04813D" w14:textId="70DED839" w:rsidR="00ED32E5" w:rsidRDefault="00124B25">
      <w:r>
        <w:t>You will be required to install the Linux command line</w:t>
      </w:r>
      <w:r w:rsidR="00ED32E5">
        <w:t>. There are a few ways you can do this:</w:t>
      </w:r>
    </w:p>
    <w:p w14:paraId="301A0575" w14:textId="791278DA" w:rsidR="00ED32E5" w:rsidRDefault="00ED32E5" w:rsidP="00ED32E5">
      <w:pPr>
        <w:pStyle w:val="ListParagraph"/>
        <w:numPr>
          <w:ilvl w:val="0"/>
          <w:numId w:val="2"/>
        </w:numPr>
      </w:pPr>
      <w:r>
        <w:t>MacOS already has the command line</w:t>
      </w:r>
      <w:r w:rsidR="00BE5BAB">
        <w:t>.</w:t>
      </w:r>
    </w:p>
    <w:p w14:paraId="5EB26480" w14:textId="54B33F93" w:rsidR="00ED32E5" w:rsidRDefault="00ED32E5" w:rsidP="00ED32E5">
      <w:pPr>
        <w:pStyle w:val="ListParagraph"/>
        <w:numPr>
          <w:ilvl w:val="0"/>
          <w:numId w:val="2"/>
        </w:numPr>
      </w:pPr>
      <w:r>
        <w:t>Ubuntu Linux already has the command line</w:t>
      </w:r>
      <w:r w:rsidR="00BE5BAB">
        <w:t>.</w:t>
      </w:r>
    </w:p>
    <w:p w14:paraId="41C6EA26" w14:textId="3B7708C4" w:rsidR="00ED32E5" w:rsidRDefault="00ED32E5" w:rsidP="00ED32E5">
      <w:pPr>
        <w:pStyle w:val="ListParagraph"/>
        <w:numPr>
          <w:ilvl w:val="0"/>
          <w:numId w:val="2"/>
        </w:numPr>
      </w:pPr>
      <w:r>
        <w:t xml:space="preserve">Windows: </w:t>
      </w:r>
      <w:hyperlink r:id="rId6" w:history="1">
        <w:r w:rsidRPr="00324486">
          <w:rPr>
            <w:rStyle w:val="Hyperlink"/>
          </w:rPr>
          <w:t>WSL2</w:t>
        </w:r>
      </w:hyperlink>
      <w:r>
        <w:t xml:space="preserve"> from the Microsoft app store</w:t>
      </w:r>
    </w:p>
    <w:p w14:paraId="609824C9" w14:textId="23E80718" w:rsidR="0027534B" w:rsidRDefault="0027534B" w:rsidP="00B467B0">
      <w:r>
        <w:t xml:space="preserve">Additionally, you might find it helpful to install a proper text editor. </w:t>
      </w:r>
      <w:r w:rsidR="00C86315">
        <w:t>I recommend that you use the program VSCode.</w:t>
      </w:r>
    </w:p>
    <w:p w14:paraId="50E1AE9E" w14:textId="77777777" w:rsidR="00951164" w:rsidRDefault="00324486">
      <w:pPr>
        <w:pStyle w:val="Heading1"/>
      </w:pPr>
      <w:r>
        <w:t>Class policies</w:t>
      </w:r>
    </w:p>
    <w:p w14:paraId="50E1AE9F" w14:textId="77777777" w:rsidR="00951164" w:rsidRDefault="00324486">
      <w:r>
        <w:rPr>
          <w:b/>
        </w:rPr>
        <w:t>Learning management:</w:t>
      </w:r>
      <w:r>
        <w:t xml:space="preserve"> Course materials will all be found on iCollege.  I may communicate with individual students via e-mail, but class-wide announcements and documents will all be shared via iCollege.</w:t>
      </w:r>
    </w:p>
    <w:p w14:paraId="50E1AEA0" w14:textId="77777777" w:rsidR="00951164" w:rsidRDefault="00324486">
      <w:r>
        <w:rPr>
          <w:b/>
        </w:rPr>
        <w:t xml:space="preserve">Attendance policy:  </w:t>
      </w:r>
      <w:r>
        <w:t>This is an asynchronous class and therefore attendance will not be taken. However, being present might fundamentally help you learn the lessons in real time.  Because this is an asynchronous course, instead of a requirement of in-person learning, you will be required to watch the weekly recordings either synchronously or asynchronously.</w:t>
      </w:r>
    </w:p>
    <w:p w14:paraId="50E1AEA1" w14:textId="77777777" w:rsidR="00951164" w:rsidRDefault="00324486">
      <w:r>
        <w:rPr>
          <w:b/>
        </w:rPr>
        <w:t>Activities</w:t>
      </w:r>
      <w:r>
        <w:t>: Activities may be assigned every week or every other week. They will be listed on iCollege. They are due Friday at 11:59pm after being assigned.</w:t>
      </w:r>
    </w:p>
    <w:p w14:paraId="50E1AEA2" w14:textId="77777777" w:rsidR="00951164" w:rsidRDefault="00324486">
      <w:r>
        <w:rPr>
          <w:b/>
        </w:rPr>
        <w:t>Make up work</w:t>
      </w:r>
      <w:r>
        <w:t xml:space="preserve">:  Late assignment submission will receive a late penalty of </w:t>
      </w:r>
      <w:r>
        <w:rPr>
          <w:b/>
        </w:rPr>
        <w:t>20% per day</w:t>
      </w:r>
      <w:r>
        <w:t>.  If a student has a documented, excused absence on the due date for an assignment, they must contact the instructor via e-mail as soon as possible to provide this documentation and remove the penalty for the day(s) that are excused.</w:t>
      </w:r>
    </w:p>
    <w:p w14:paraId="50E1AEA3" w14:textId="77777777" w:rsidR="00951164" w:rsidRDefault="00324486">
      <w:r>
        <w:rPr>
          <w:b/>
        </w:rPr>
        <w:t xml:space="preserve">Intellectual property:  </w:t>
      </w:r>
      <w:r>
        <w:t>Materials produced by the instructor for this course remain the intellectual property of the instructor and may not be distributed without express authorization from the instructor.  This includes uploading content to online repositories as well as sharing course materials with students not enrolled in the class.</w:t>
      </w:r>
      <w:r>
        <w:rPr>
          <w:b/>
        </w:rPr>
        <w:t xml:space="preserve">  </w:t>
      </w:r>
      <w:r>
        <w:t>To determine whether sharing instructor materials is allowed, please discuss explicitly with the instructor.</w:t>
      </w:r>
      <w:r>
        <w:rPr>
          <w:b/>
        </w:rPr>
        <w:t xml:space="preserve">  </w:t>
      </w:r>
    </w:p>
    <w:p w14:paraId="50E1AEA4" w14:textId="77777777" w:rsidR="00951164" w:rsidRDefault="00324486">
      <w:r>
        <w:rPr>
          <w:b/>
        </w:rPr>
        <w:t xml:space="preserve">Grade Disputes: </w:t>
      </w:r>
      <w:r>
        <w:t>If you receive a grade that you believe is in error, you may challenge the grade in writing. I will only consider written requests. I will only accept grade disputes for one week after the assignments are returned.  You must provide supporting evidence for your dispute, either from the notes, the textbook, or some other concrete source. Incomplete grade disputes will not be considered.</w:t>
      </w:r>
    </w:p>
    <w:p w14:paraId="50E1AEA5" w14:textId="77777777" w:rsidR="00951164" w:rsidRDefault="00324486">
      <w:pPr>
        <w:pStyle w:val="Heading1"/>
      </w:pPr>
      <w:r>
        <w:t>Grading</w:t>
      </w:r>
    </w:p>
    <w:p w14:paraId="50E1AEA6" w14:textId="77777777" w:rsidR="00951164" w:rsidRDefault="00324486">
      <w:r>
        <w:lastRenderedPageBreak/>
        <w:t xml:space="preserve">Grades will be determined by asynchronous or synchronous attendance, success in the activities, and success in the final exam. </w:t>
      </w:r>
    </w:p>
    <w:p w14:paraId="50E1AEA7" w14:textId="77777777" w:rsidR="00951164" w:rsidRDefault="00324486">
      <w:pPr>
        <w:numPr>
          <w:ilvl w:val="0"/>
          <w:numId w:val="1"/>
        </w:numPr>
        <w:pBdr>
          <w:top w:val="nil"/>
          <w:left w:val="nil"/>
          <w:bottom w:val="nil"/>
          <w:right w:val="nil"/>
          <w:between w:val="nil"/>
        </w:pBdr>
        <w:spacing w:after="0"/>
      </w:pPr>
      <w:r>
        <w:rPr>
          <w:color w:val="000000"/>
        </w:rPr>
        <w:t>Attendance (50%)</w:t>
      </w:r>
      <w:r>
        <w:t xml:space="preserve">: You will be asked to </w:t>
      </w:r>
      <w:r>
        <w:rPr>
          <w:color w:val="000000"/>
        </w:rPr>
        <w:t>answer basic questions about the lecture.</w:t>
      </w:r>
    </w:p>
    <w:p w14:paraId="50E1AEA8" w14:textId="77777777" w:rsidR="00951164" w:rsidRDefault="00324486">
      <w:pPr>
        <w:numPr>
          <w:ilvl w:val="0"/>
          <w:numId w:val="1"/>
        </w:numPr>
        <w:pBdr>
          <w:top w:val="nil"/>
          <w:left w:val="nil"/>
          <w:bottom w:val="nil"/>
          <w:right w:val="nil"/>
          <w:between w:val="nil"/>
        </w:pBdr>
        <w:spacing w:after="0"/>
      </w:pPr>
      <w:r>
        <w:rPr>
          <w:color w:val="000000"/>
        </w:rPr>
        <w:t>Activities (40%): Activities will be held for approximately half of our sessions. The results of your workshops will be graded. The TA may also take part in grading.</w:t>
      </w:r>
    </w:p>
    <w:p w14:paraId="50E1AEA9" w14:textId="77777777" w:rsidR="00951164" w:rsidRDefault="00324486">
      <w:pPr>
        <w:numPr>
          <w:ilvl w:val="0"/>
          <w:numId w:val="1"/>
        </w:numPr>
        <w:pBdr>
          <w:top w:val="nil"/>
          <w:left w:val="nil"/>
          <w:bottom w:val="nil"/>
          <w:right w:val="nil"/>
          <w:between w:val="nil"/>
        </w:pBdr>
      </w:pPr>
      <w:r>
        <w:rPr>
          <w:color w:val="000000"/>
        </w:rPr>
        <w:t>Final exam (10%): A final exam will be given and will be open book, open Internet. You may discuss with your classmates.</w:t>
      </w:r>
    </w:p>
    <w:p w14:paraId="50E1AEAA" w14:textId="77777777" w:rsidR="00951164" w:rsidRDefault="00324486">
      <w:r>
        <w:t>Final grades will be assigned according to the scale below:</w:t>
      </w:r>
      <w:r>
        <w:br/>
        <w:t>A+ 96.5-100%</w:t>
      </w:r>
      <w:r>
        <w:br/>
        <w:t>A 90.5-96.49%</w:t>
      </w:r>
      <w:r>
        <w:br/>
        <w:t>A- 89.0-90.49%</w:t>
      </w:r>
      <w:r>
        <w:br/>
        <w:t>B+ 86.5-88.99%</w:t>
      </w:r>
      <w:r>
        <w:br/>
        <w:t>B 80.5-86.49%</w:t>
      </w:r>
      <w:r>
        <w:br/>
        <w:t>B- 79.0 – 80.49%</w:t>
      </w:r>
      <w:r>
        <w:br/>
        <w:t>C+ 76.5 – 78.99%</w:t>
      </w:r>
      <w:r>
        <w:br/>
        <w:t>C 70.5-76.49%</w:t>
      </w:r>
      <w:r>
        <w:br/>
        <w:t>C- 69.0 – 70.49%</w:t>
      </w:r>
      <w:r>
        <w:br/>
        <w:t>D 60-68.99%</w:t>
      </w:r>
      <w:r>
        <w:br/>
        <w:t>F below 60%</w:t>
      </w:r>
    </w:p>
    <w:p w14:paraId="50E1AEAB" w14:textId="77777777" w:rsidR="00951164" w:rsidRDefault="00324486">
      <w:r>
        <w:t>Do not ask us to give you extra credit or drop assignments. The grade you receive will be based on your performance on all assignments over the course of the semester.</w:t>
      </w:r>
    </w:p>
    <w:p w14:paraId="50E1AEAC" w14:textId="77777777" w:rsidR="00951164" w:rsidRDefault="00324486">
      <w:pPr>
        <w:pStyle w:val="Heading1"/>
      </w:pPr>
      <w:r>
        <w:t>Class honesty policy</w:t>
      </w:r>
    </w:p>
    <w:p w14:paraId="50E1AEAD" w14:textId="77777777" w:rsidR="00951164" w:rsidRDefault="00324486">
      <w:r>
        <w:t>In this class I will adhere to the University Academic Honesty Policy with the additions below. You will need to copy and paste this link in your web browser to view it https://deanofstudents.gsu.edu/faculty-staff-resources/academic-honesty/</w:t>
      </w:r>
    </w:p>
    <w:p w14:paraId="50E1AEAE" w14:textId="77777777" w:rsidR="00951164" w:rsidRDefault="00324486">
      <w:r>
        <w:t>Graded Assessments: The student will receive a zero (0) grade on any quiz or test where there is reasonable evidence for cheating. In addition, a report of academic dishonesty will be submitted to the dean’s office.</w:t>
      </w:r>
    </w:p>
    <w:p w14:paraId="50E1AEAF" w14:textId="77777777" w:rsidR="00951164" w:rsidRDefault="00324486">
      <w:r>
        <w:t>Critical Thinking Homework Assignments: The student will receive a zero (0) grade on the project if there is evidence of plagiarism, or other violation of the university academic honesty policy (see website above). In addition, a report of academic dishonesty will be submitted to the dean’s office.</w:t>
      </w:r>
    </w:p>
    <w:p w14:paraId="1D572142" w14:textId="77777777" w:rsidR="00A72A05" w:rsidRDefault="00324486">
      <w:r>
        <w:t xml:space="preserve">Plagiarism consists </w:t>
      </w:r>
      <w:proofErr w:type="gramStart"/>
      <w:r>
        <w:t>of:</w:t>
      </w:r>
      <w:proofErr w:type="gramEnd"/>
      <w:r>
        <w:t xml:space="preserve"> using another person’s words/statements/ideas without quoting, referencing or citing; submitting work done by another person; copy/pasting words/sentences/statements from the internet without quoting/referencing/citing. For more information about what plagiarism is and how to avoid it, please visit: www.plagiarism.org or </w:t>
      </w:r>
      <w:r w:rsidR="00A72A05" w:rsidRPr="00A72A05">
        <w:t>https://owl.purdue.edu/owl/avoiding_plagiarism/index.html</w:t>
      </w:r>
      <w:r>
        <w:t xml:space="preserve"> </w:t>
      </w:r>
    </w:p>
    <w:p w14:paraId="50E1AEB0" w14:textId="3A4FAAC5" w:rsidR="00951164" w:rsidRDefault="00324486">
      <w:r>
        <w:t>Even the most well-intentioned student can plagiarize because of an incomplete understanding of how to quote or cite/reference. Educate yourself and avoid this!</w:t>
      </w:r>
    </w:p>
    <w:p w14:paraId="50E1AEB1" w14:textId="77777777" w:rsidR="00951164" w:rsidRDefault="00324486">
      <w:r>
        <w:lastRenderedPageBreak/>
        <w:t>Unauthorized Collaboration: Each student is to turn in their own original work. If it is determined that the submission was written wholly, or in part, by someone other than the student, it will be given a 0 grade and reported to the dean’s office.  However, collaboration is allowed in all assignments in this class unless otherwise stated in writing.</w:t>
      </w:r>
    </w:p>
    <w:p w14:paraId="50E1AEB2" w14:textId="77777777" w:rsidR="00951164" w:rsidRDefault="00324486">
      <w:r>
        <w:t>Multiple Submission: Each submission in this class is to be a new work. The student may not submit the same work in multiple classes (unless given explicit permission by the instructor).</w:t>
      </w:r>
    </w:p>
    <w:p w14:paraId="736D76B2" w14:textId="6FDC91A4" w:rsidR="00830232" w:rsidRDefault="001827C7">
      <w:pPr>
        <w:pStyle w:val="Heading1"/>
      </w:pPr>
      <w:r>
        <w:t>Generative AI tools</w:t>
      </w:r>
    </w:p>
    <w:p w14:paraId="7BCC39CF" w14:textId="187F7074" w:rsidR="001827C7" w:rsidRDefault="001827C7" w:rsidP="00B467B0">
      <w:r w:rsidRPr="001827C7">
        <w:t>Generative AI tools, such as ChatGPT, are designed to assist in creating and analyzing text, code, video, audio, and other multimedia. Use of these resources in your coursework comes with benefits and risks. In this course, the rules for AI usage are as follows:</w:t>
      </w:r>
      <w:r w:rsidR="00716DF9">
        <w:t xml:space="preserve"> You may use a generative AI tool like ChatGPT only when it is specifically permitted as part of an assignment. </w:t>
      </w:r>
      <w:r w:rsidRPr="001827C7">
        <w:t>Any unapproved use within the course might be considered a breach of academic honesty. While exercising responsible and ethical engagement with AI is a skill you may hone over time, your unique human insights, critical thinking, and creative contributions remain pivotal to your learning experiences and success.</w:t>
      </w:r>
    </w:p>
    <w:p w14:paraId="50E1AEB3" w14:textId="12C03993" w:rsidR="00951164" w:rsidRDefault="00324486">
      <w:pPr>
        <w:pStyle w:val="Heading1"/>
      </w:pPr>
      <w:r>
        <w:t>Student evaluations</w:t>
      </w:r>
    </w:p>
    <w:p w14:paraId="50E1AEB4" w14:textId="77777777" w:rsidR="00951164" w:rsidRDefault="00324486">
      <w:r>
        <w:t>Your constructive assessment of this course plays an indispensable role in shaping education at Georgia State. Upon completing the course, please take time to fill out the online course evaluation.</w:t>
      </w:r>
    </w:p>
    <w:p w14:paraId="50E1AEB5" w14:textId="77777777" w:rsidR="00951164" w:rsidRDefault="00324486">
      <w:pPr>
        <w:pStyle w:val="Heading1"/>
      </w:pPr>
      <w:r>
        <w:t>Students with Disabilities</w:t>
      </w:r>
    </w:p>
    <w:p w14:paraId="50E1AEB6" w14:textId="77777777" w:rsidR="00951164" w:rsidRDefault="00324486">
      <w:r>
        <w:t>Students who wish to request accommodation for a disability may do so by registering with the Office of Disability Services. Students may only be accommodated upon issuance by the Office of Disability Services of a signed Accommodation Plan and are responsible for providing a copy of that plan to instructors of all classes in which accommodations are sought.</w:t>
      </w:r>
    </w:p>
    <w:p w14:paraId="50E1AEB7" w14:textId="77777777" w:rsidR="00951164" w:rsidRDefault="00324486">
      <w:pPr>
        <w:pStyle w:val="Heading1"/>
      </w:pPr>
      <w:r>
        <w:t>Week by week</w:t>
      </w:r>
    </w:p>
    <w:p w14:paraId="50E1AEB9" w14:textId="6A6137FF" w:rsidR="00951164" w:rsidRDefault="00324486">
      <w:r>
        <w:t xml:space="preserve">Please note that this conveys a plan for the semester. Some deviations may be necessary as the semester progresses. These are the dates that lectures will be made available online.  If it is an asynchronous date, the recording will be made available on that date; </w:t>
      </w:r>
      <w:proofErr w:type="gramStart"/>
      <w:r>
        <w:t>otherwise</w:t>
      </w:r>
      <w:proofErr w:type="gramEnd"/>
      <w:r>
        <w:t xml:space="preserve"> there will be a live recording and the recording will be made available as late as the next day.  For example, </w:t>
      </w:r>
      <w:r w:rsidR="009C1F5A">
        <w:t xml:space="preserve">if </w:t>
      </w:r>
      <w:r>
        <w:t xml:space="preserve">the </w:t>
      </w:r>
      <w:r w:rsidR="00115ACD">
        <w:t>Jan 1</w:t>
      </w:r>
      <w:r w:rsidR="00C03B5E">
        <w:t>0</w:t>
      </w:r>
      <w:r>
        <w:t xml:space="preserve"> lecture is scheduled to be a live recording</w:t>
      </w:r>
      <w:r w:rsidR="00094758">
        <w:t>,</w:t>
      </w:r>
      <w:r>
        <w:t xml:space="preserve"> and the actual recording might be made available on either </w:t>
      </w:r>
      <w:r w:rsidR="00115ACD">
        <w:t>Jan 1</w:t>
      </w:r>
      <w:r w:rsidR="00C03B5E">
        <w:t>0</w:t>
      </w:r>
      <w:r w:rsidR="00115ACD">
        <w:t xml:space="preserve"> or Jan 1</w:t>
      </w:r>
      <w:r w:rsidR="00C03B5E">
        <w:t>1</w:t>
      </w:r>
      <w:r>
        <w:t>.</w:t>
      </w:r>
      <w:r w:rsidR="00E159CF">
        <w:t xml:space="preserve"> </w:t>
      </w:r>
    </w:p>
    <w:tbl>
      <w:tblPr>
        <w:tblStyle w:val="a"/>
        <w:tblW w:w="96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98"/>
        <w:gridCol w:w="1863"/>
        <w:gridCol w:w="2004"/>
        <w:gridCol w:w="4085"/>
      </w:tblGrid>
      <w:tr w:rsidR="00E307A8" w14:paraId="50E1AEBE" w14:textId="0ABDC386" w:rsidTr="005E583B">
        <w:tc>
          <w:tcPr>
            <w:tcW w:w="1698" w:type="dxa"/>
            <w:tcMar>
              <w:top w:w="100" w:type="dxa"/>
              <w:left w:w="100" w:type="dxa"/>
              <w:bottom w:w="100" w:type="dxa"/>
              <w:right w:w="100" w:type="dxa"/>
            </w:tcMar>
          </w:tcPr>
          <w:p w14:paraId="50E1AEBA" w14:textId="77777777" w:rsidR="00E307A8" w:rsidRDefault="00E307A8">
            <w:pPr>
              <w:widowControl w:val="0"/>
              <w:spacing w:before="240" w:after="0" w:line="276" w:lineRule="auto"/>
              <w:rPr>
                <w:b/>
                <w:sz w:val="24"/>
                <w:szCs w:val="24"/>
              </w:rPr>
            </w:pPr>
            <w:r>
              <w:rPr>
                <w:b/>
                <w:sz w:val="24"/>
                <w:szCs w:val="24"/>
              </w:rPr>
              <w:t>WEEK</w:t>
            </w:r>
          </w:p>
        </w:tc>
        <w:tc>
          <w:tcPr>
            <w:tcW w:w="1863" w:type="dxa"/>
            <w:tcMar>
              <w:top w:w="100" w:type="dxa"/>
              <w:left w:w="100" w:type="dxa"/>
              <w:bottom w:w="100" w:type="dxa"/>
              <w:right w:w="100" w:type="dxa"/>
            </w:tcMar>
          </w:tcPr>
          <w:p w14:paraId="50E1AEBB" w14:textId="77777777" w:rsidR="00E307A8" w:rsidRDefault="00E307A8">
            <w:pPr>
              <w:widowControl w:val="0"/>
              <w:spacing w:before="240" w:after="0" w:line="276" w:lineRule="auto"/>
              <w:rPr>
                <w:b/>
                <w:sz w:val="24"/>
                <w:szCs w:val="24"/>
              </w:rPr>
            </w:pPr>
            <w:r>
              <w:rPr>
                <w:b/>
                <w:sz w:val="24"/>
                <w:szCs w:val="24"/>
              </w:rPr>
              <w:t>Date</w:t>
            </w:r>
          </w:p>
        </w:tc>
        <w:tc>
          <w:tcPr>
            <w:tcW w:w="2004" w:type="dxa"/>
            <w:tcMar>
              <w:top w:w="100" w:type="dxa"/>
              <w:left w:w="100" w:type="dxa"/>
              <w:bottom w:w="100" w:type="dxa"/>
              <w:right w:w="100" w:type="dxa"/>
            </w:tcMar>
          </w:tcPr>
          <w:p w14:paraId="50E1AEBC" w14:textId="77777777" w:rsidR="00E307A8" w:rsidRDefault="00E307A8">
            <w:pPr>
              <w:widowControl w:val="0"/>
              <w:spacing w:before="240" w:after="0" w:line="276" w:lineRule="auto"/>
              <w:rPr>
                <w:b/>
                <w:sz w:val="24"/>
                <w:szCs w:val="24"/>
              </w:rPr>
            </w:pPr>
            <w:r>
              <w:rPr>
                <w:b/>
                <w:sz w:val="24"/>
                <w:szCs w:val="24"/>
              </w:rPr>
              <w:t>Topic</w:t>
            </w:r>
          </w:p>
        </w:tc>
        <w:tc>
          <w:tcPr>
            <w:tcW w:w="4085" w:type="dxa"/>
          </w:tcPr>
          <w:p w14:paraId="2D02A381" w14:textId="4CD84C6C" w:rsidR="00E307A8" w:rsidRDefault="00E307A8">
            <w:pPr>
              <w:widowControl w:val="0"/>
              <w:spacing w:before="240" w:after="0" w:line="276" w:lineRule="auto"/>
              <w:rPr>
                <w:b/>
                <w:sz w:val="24"/>
                <w:szCs w:val="24"/>
              </w:rPr>
            </w:pPr>
            <w:r>
              <w:rPr>
                <w:b/>
                <w:sz w:val="24"/>
                <w:szCs w:val="24"/>
              </w:rPr>
              <w:t>Readings</w:t>
            </w:r>
          </w:p>
        </w:tc>
      </w:tr>
      <w:tr w:rsidR="00E307A8" w14:paraId="50E1AEC3" w14:textId="01DD124E" w:rsidTr="005E583B">
        <w:tc>
          <w:tcPr>
            <w:tcW w:w="1698" w:type="dxa"/>
            <w:shd w:val="clear" w:color="auto" w:fill="auto"/>
            <w:tcMar>
              <w:top w:w="100" w:type="dxa"/>
              <w:left w:w="100" w:type="dxa"/>
              <w:bottom w:w="100" w:type="dxa"/>
              <w:right w:w="100" w:type="dxa"/>
            </w:tcMar>
          </w:tcPr>
          <w:p w14:paraId="50E1AEBF" w14:textId="77777777" w:rsidR="00E307A8" w:rsidRDefault="00E307A8">
            <w:pPr>
              <w:widowControl w:val="0"/>
              <w:pBdr>
                <w:top w:val="nil"/>
                <w:left w:val="nil"/>
                <w:bottom w:val="nil"/>
                <w:right w:val="nil"/>
                <w:between w:val="nil"/>
              </w:pBdr>
              <w:spacing w:after="0" w:line="240" w:lineRule="auto"/>
            </w:pPr>
            <w:r>
              <w:lastRenderedPageBreak/>
              <w:t>Week 1</w:t>
            </w:r>
          </w:p>
        </w:tc>
        <w:tc>
          <w:tcPr>
            <w:tcW w:w="1863" w:type="dxa"/>
            <w:shd w:val="clear" w:color="auto" w:fill="auto"/>
            <w:tcMar>
              <w:top w:w="100" w:type="dxa"/>
              <w:left w:w="100" w:type="dxa"/>
              <w:bottom w:w="100" w:type="dxa"/>
              <w:right w:w="100" w:type="dxa"/>
            </w:tcMar>
          </w:tcPr>
          <w:p w14:paraId="50E1AEC0" w14:textId="7E983A05" w:rsidR="00E307A8" w:rsidRDefault="006257BD">
            <w:pPr>
              <w:widowControl w:val="0"/>
              <w:pBdr>
                <w:top w:val="nil"/>
                <w:left w:val="nil"/>
                <w:bottom w:val="nil"/>
                <w:right w:val="nil"/>
                <w:between w:val="nil"/>
              </w:pBdr>
              <w:spacing w:after="0" w:line="240" w:lineRule="auto"/>
            </w:pPr>
            <w:r>
              <w:t>January 15</w:t>
            </w:r>
          </w:p>
        </w:tc>
        <w:tc>
          <w:tcPr>
            <w:tcW w:w="2004" w:type="dxa"/>
            <w:shd w:val="clear" w:color="auto" w:fill="auto"/>
            <w:tcMar>
              <w:top w:w="100" w:type="dxa"/>
              <w:left w:w="100" w:type="dxa"/>
              <w:bottom w:w="100" w:type="dxa"/>
              <w:right w:w="100" w:type="dxa"/>
            </w:tcMar>
          </w:tcPr>
          <w:p w14:paraId="50E1AEC1" w14:textId="77777777" w:rsidR="00E307A8" w:rsidRDefault="00E307A8">
            <w:pPr>
              <w:widowControl w:val="0"/>
              <w:pBdr>
                <w:top w:val="nil"/>
                <w:left w:val="nil"/>
                <w:bottom w:val="nil"/>
                <w:right w:val="nil"/>
                <w:between w:val="nil"/>
              </w:pBdr>
              <w:spacing w:after="0" w:line="240" w:lineRule="auto"/>
            </w:pPr>
            <w:r>
              <w:t>Intro to this course</w:t>
            </w:r>
          </w:p>
        </w:tc>
        <w:tc>
          <w:tcPr>
            <w:tcW w:w="4085" w:type="dxa"/>
          </w:tcPr>
          <w:p w14:paraId="1913DFA7" w14:textId="24D02E7D" w:rsidR="00E307A8" w:rsidRDefault="00E307A8">
            <w:pPr>
              <w:widowControl w:val="0"/>
              <w:pBdr>
                <w:top w:val="nil"/>
                <w:left w:val="nil"/>
                <w:bottom w:val="nil"/>
                <w:right w:val="nil"/>
                <w:between w:val="nil"/>
              </w:pBdr>
              <w:spacing w:after="0" w:line="240" w:lineRule="auto"/>
            </w:pPr>
            <w:r>
              <w:t>Chapter 1, section 1</w:t>
            </w:r>
          </w:p>
        </w:tc>
      </w:tr>
      <w:tr w:rsidR="00E307A8" w14:paraId="50E1AEC8" w14:textId="3BE6A2A3" w:rsidTr="005E583B">
        <w:tc>
          <w:tcPr>
            <w:tcW w:w="1698" w:type="dxa"/>
            <w:shd w:val="clear" w:color="auto" w:fill="auto"/>
            <w:tcMar>
              <w:top w:w="100" w:type="dxa"/>
              <w:left w:w="100" w:type="dxa"/>
              <w:bottom w:w="100" w:type="dxa"/>
              <w:right w:w="100" w:type="dxa"/>
            </w:tcMar>
          </w:tcPr>
          <w:p w14:paraId="50E1AEC4" w14:textId="77777777" w:rsidR="00E307A8" w:rsidRDefault="00E307A8">
            <w:pPr>
              <w:widowControl w:val="0"/>
              <w:spacing w:after="0" w:line="240" w:lineRule="auto"/>
            </w:pPr>
            <w:r>
              <w:t>Week 2</w:t>
            </w:r>
          </w:p>
        </w:tc>
        <w:tc>
          <w:tcPr>
            <w:tcW w:w="1863" w:type="dxa"/>
            <w:shd w:val="clear" w:color="auto" w:fill="auto"/>
            <w:tcMar>
              <w:top w:w="100" w:type="dxa"/>
              <w:left w:w="100" w:type="dxa"/>
              <w:bottom w:w="100" w:type="dxa"/>
              <w:right w:w="100" w:type="dxa"/>
            </w:tcMar>
          </w:tcPr>
          <w:p w14:paraId="50E1AEC5" w14:textId="6556D123" w:rsidR="00E307A8" w:rsidRDefault="006257BD">
            <w:pPr>
              <w:widowControl w:val="0"/>
              <w:spacing w:after="0" w:line="240" w:lineRule="auto"/>
            </w:pPr>
            <w:r>
              <w:t>January 2</w:t>
            </w:r>
            <w:r w:rsidR="00D73D21">
              <w:t>2</w:t>
            </w:r>
          </w:p>
        </w:tc>
        <w:tc>
          <w:tcPr>
            <w:tcW w:w="2004" w:type="dxa"/>
            <w:shd w:val="clear" w:color="auto" w:fill="auto"/>
            <w:tcMar>
              <w:top w:w="100" w:type="dxa"/>
              <w:left w:w="100" w:type="dxa"/>
              <w:bottom w:w="100" w:type="dxa"/>
              <w:right w:w="100" w:type="dxa"/>
            </w:tcMar>
          </w:tcPr>
          <w:p w14:paraId="50E1AEC6" w14:textId="77777777" w:rsidR="00E307A8" w:rsidRDefault="00E307A8">
            <w:pPr>
              <w:widowControl w:val="0"/>
              <w:spacing w:after="0" w:line="240" w:lineRule="auto"/>
            </w:pPr>
            <w:r>
              <w:t>Worldwide databases</w:t>
            </w:r>
          </w:p>
        </w:tc>
        <w:tc>
          <w:tcPr>
            <w:tcW w:w="4085" w:type="dxa"/>
          </w:tcPr>
          <w:p w14:paraId="19FA2135" w14:textId="6750AAB0" w:rsidR="00E307A8" w:rsidRDefault="00E307A8">
            <w:pPr>
              <w:widowControl w:val="0"/>
              <w:spacing w:after="0" w:line="240" w:lineRule="auto"/>
            </w:pPr>
            <w:r>
              <w:t>Chapter 3</w:t>
            </w:r>
          </w:p>
        </w:tc>
      </w:tr>
      <w:tr w:rsidR="00E307A8" w14:paraId="24CA773D" w14:textId="2F057148" w:rsidTr="005E583B">
        <w:tc>
          <w:tcPr>
            <w:tcW w:w="1698" w:type="dxa"/>
            <w:shd w:val="clear" w:color="auto" w:fill="auto"/>
            <w:tcMar>
              <w:top w:w="100" w:type="dxa"/>
              <w:left w:w="100" w:type="dxa"/>
              <w:bottom w:w="100" w:type="dxa"/>
              <w:right w:w="100" w:type="dxa"/>
            </w:tcMar>
          </w:tcPr>
          <w:p w14:paraId="58275006" w14:textId="66651AB8" w:rsidR="00E307A8" w:rsidRDefault="00E307A8" w:rsidP="003B000D">
            <w:pPr>
              <w:widowControl w:val="0"/>
              <w:spacing w:after="0" w:line="240" w:lineRule="auto"/>
            </w:pPr>
            <w:r>
              <w:t>Week 3</w:t>
            </w:r>
          </w:p>
        </w:tc>
        <w:tc>
          <w:tcPr>
            <w:tcW w:w="1863" w:type="dxa"/>
            <w:shd w:val="clear" w:color="auto" w:fill="auto"/>
            <w:tcMar>
              <w:top w:w="100" w:type="dxa"/>
              <w:left w:w="100" w:type="dxa"/>
              <w:bottom w:w="100" w:type="dxa"/>
              <w:right w:w="100" w:type="dxa"/>
            </w:tcMar>
          </w:tcPr>
          <w:p w14:paraId="7735D749" w14:textId="10B56227" w:rsidR="00E307A8" w:rsidRPr="00B54608" w:rsidDel="00ED2688" w:rsidRDefault="00D73D21" w:rsidP="003B000D">
            <w:pPr>
              <w:widowControl w:val="0"/>
              <w:spacing w:after="0" w:line="240" w:lineRule="auto"/>
              <w:rPr>
                <w:b/>
                <w:bCs/>
              </w:rPr>
            </w:pPr>
            <w:r>
              <w:t>January 29</w:t>
            </w:r>
            <w:r w:rsidR="00B54608">
              <w:rPr>
                <w:b/>
                <w:bCs/>
              </w:rPr>
              <w:t xml:space="preserve"> guest lecturer Dr. Joe Wirth</w:t>
            </w:r>
          </w:p>
        </w:tc>
        <w:tc>
          <w:tcPr>
            <w:tcW w:w="2004" w:type="dxa"/>
            <w:shd w:val="clear" w:color="auto" w:fill="auto"/>
            <w:tcMar>
              <w:top w:w="100" w:type="dxa"/>
              <w:left w:w="100" w:type="dxa"/>
              <w:bottom w:w="100" w:type="dxa"/>
              <w:right w:w="100" w:type="dxa"/>
            </w:tcMar>
          </w:tcPr>
          <w:p w14:paraId="7D5C5D8A" w14:textId="257EB05D" w:rsidR="00E307A8" w:rsidRPr="00C0308C" w:rsidRDefault="00E307A8" w:rsidP="003B000D">
            <w:pPr>
              <w:widowControl w:val="0"/>
              <w:spacing w:after="0" w:line="240" w:lineRule="auto"/>
              <w:rPr>
                <w:b/>
                <w:bCs/>
              </w:rPr>
            </w:pPr>
            <w:r>
              <w:t>Intro to Linux commands</w:t>
            </w:r>
          </w:p>
          <w:p w14:paraId="6790F4F1" w14:textId="5A64653C" w:rsidR="00E307A8" w:rsidRDefault="00E307A8" w:rsidP="003B000D">
            <w:pPr>
              <w:widowControl w:val="0"/>
              <w:spacing w:after="0" w:line="240" w:lineRule="auto"/>
            </w:pPr>
          </w:p>
        </w:tc>
        <w:tc>
          <w:tcPr>
            <w:tcW w:w="4085" w:type="dxa"/>
          </w:tcPr>
          <w:p w14:paraId="565A9434" w14:textId="77777777" w:rsidR="00E307A8" w:rsidRDefault="00E307A8" w:rsidP="003B000D">
            <w:pPr>
              <w:widowControl w:val="0"/>
              <w:pBdr>
                <w:top w:val="nil"/>
                <w:left w:val="nil"/>
                <w:bottom w:val="nil"/>
                <w:right w:val="nil"/>
                <w:between w:val="nil"/>
              </w:pBdr>
              <w:spacing w:after="0" w:line="240" w:lineRule="auto"/>
            </w:pPr>
            <w:r>
              <w:t>Chapter 1, sections 3 through 5</w:t>
            </w:r>
          </w:p>
          <w:p w14:paraId="1B1D7734" w14:textId="77777777" w:rsidR="00E307A8" w:rsidRDefault="00E307A8" w:rsidP="003B000D">
            <w:pPr>
              <w:widowControl w:val="0"/>
              <w:pBdr>
                <w:top w:val="nil"/>
                <w:left w:val="nil"/>
                <w:bottom w:val="nil"/>
                <w:right w:val="nil"/>
                <w:between w:val="nil"/>
              </w:pBdr>
              <w:spacing w:after="0" w:line="240" w:lineRule="auto"/>
            </w:pPr>
          </w:p>
          <w:p w14:paraId="7ED79BDD" w14:textId="5472B9AA" w:rsidR="00E307A8" w:rsidRDefault="00E307A8" w:rsidP="003B000D">
            <w:pPr>
              <w:widowControl w:val="0"/>
              <w:pBdr>
                <w:top w:val="nil"/>
                <w:left w:val="nil"/>
                <w:bottom w:val="nil"/>
                <w:right w:val="nil"/>
                <w:between w:val="nil"/>
              </w:pBdr>
              <w:spacing w:after="0" w:line="240" w:lineRule="auto"/>
            </w:pPr>
            <w:r>
              <w:t>http://korflab.ucdavis.edu/bootcamp.html</w:t>
            </w:r>
          </w:p>
        </w:tc>
      </w:tr>
      <w:tr w:rsidR="00E307A8" w14:paraId="50E1AECD" w14:textId="06C78F67" w:rsidTr="005E583B">
        <w:tc>
          <w:tcPr>
            <w:tcW w:w="1698" w:type="dxa"/>
            <w:shd w:val="clear" w:color="auto" w:fill="auto"/>
            <w:tcMar>
              <w:top w:w="100" w:type="dxa"/>
              <w:left w:w="100" w:type="dxa"/>
              <w:bottom w:w="100" w:type="dxa"/>
              <w:right w:w="100" w:type="dxa"/>
            </w:tcMar>
          </w:tcPr>
          <w:p w14:paraId="50E1AEC9" w14:textId="636A989B" w:rsidR="00E307A8" w:rsidRDefault="00E307A8" w:rsidP="003B000D">
            <w:pPr>
              <w:widowControl w:val="0"/>
              <w:spacing w:after="0" w:line="240" w:lineRule="auto"/>
            </w:pPr>
            <w:r>
              <w:t>Week 4</w:t>
            </w:r>
          </w:p>
        </w:tc>
        <w:tc>
          <w:tcPr>
            <w:tcW w:w="1863" w:type="dxa"/>
            <w:shd w:val="clear" w:color="auto" w:fill="auto"/>
            <w:tcMar>
              <w:top w:w="100" w:type="dxa"/>
              <w:left w:w="100" w:type="dxa"/>
              <w:bottom w:w="100" w:type="dxa"/>
              <w:right w:w="100" w:type="dxa"/>
            </w:tcMar>
          </w:tcPr>
          <w:p w14:paraId="50E1AECA" w14:textId="2D362C60" w:rsidR="00E307A8" w:rsidRDefault="00431ADC" w:rsidP="003B000D">
            <w:pPr>
              <w:widowControl w:val="0"/>
              <w:spacing w:after="0" w:line="240" w:lineRule="auto"/>
            </w:pPr>
            <w:r>
              <w:t>February 5</w:t>
            </w:r>
          </w:p>
        </w:tc>
        <w:tc>
          <w:tcPr>
            <w:tcW w:w="2004" w:type="dxa"/>
            <w:shd w:val="clear" w:color="auto" w:fill="auto"/>
            <w:tcMar>
              <w:top w:w="100" w:type="dxa"/>
              <w:left w:w="100" w:type="dxa"/>
              <w:bottom w:w="100" w:type="dxa"/>
              <w:right w:w="100" w:type="dxa"/>
            </w:tcMar>
          </w:tcPr>
          <w:p w14:paraId="50E1AECB" w14:textId="77777777" w:rsidR="00E307A8" w:rsidRDefault="00E307A8" w:rsidP="003B000D">
            <w:pPr>
              <w:widowControl w:val="0"/>
              <w:spacing w:after="0" w:line="240" w:lineRule="auto"/>
            </w:pPr>
            <w:r>
              <w:t>Sequencing formats</w:t>
            </w:r>
          </w:p>
        </w:tc>
        <w:tc>
          <w:tcPr>
            <w:tcW w:w="4085" w:type="dxa"/>
          </w:tcPr>
          <w:p w14:paraId="30D529D3" w14:textId="1E0DC289" w:rsidR="00E307A8" w:rsidRDefault="00E307A8" w:rsidP="003B000D">
            <w:pPr>
              <w:widowControl w:val="0"/>
              <w:spacing w:after="0" w:line="240" w:lineRule="auto"/>
            </w:pPr>
            <w:r>
              <w:t>Chapter 2, section 4</w:t>
            </w:r>
          </w:p>
        </w:tc>
      </w:tr>
      <w:tr w:rsidR="00E307A8" w14:paraId="50E1AED8" w14:textId="787BE715" w:rsidTr="005E583B">
        <w:tc>
          <w:tcPr>
            <w:tcW w:w="1698" w:type="dxa"/>
            <w:shd w:val="clear" w:color="auto" w:fill="auto"/>
            <w:tcMar>
              <w:top w:w="100" w:type="dxa"/>
              <w:left w:w="100" w:type="dxa"/>
              <w:bottom w:w="100" w:type="dxa"/>
              <w:right w:w="100" w:type="dxa"/>
            </w:tcMar>
          </w:tcPr>
          <w:p w14:paraId="50E1AED4" w14:textId="77777777" w:rsidR="00E307A8" w:rsidRDefault="00E307A8" w:rsidP="003B000D">
            <w:pPr>
              <w:widowControl w:val="0"/>
              <w:spacing w:after="0" w:line="240" w:lineRule="auto"/>
            </w:pPr>
            <w:r>
              <w:t>Week 5</w:t>
            </w:r>
          </w:p>
        </w:tc>
        <w:tc>
          <w:tcPr>
            <w:tcW w:w="1863" w:type="dxa"/>
            <w:shd w:val="clear" w:color="auto" w:fill="auto"/>
            <w:tcMar>
              <w:top w:w="100" w:type="dxa"/>
              <w:left w:w="100" w:type="dxa"/>
              <w:bottom w:w="100" w:type="dxa"/>
              <w:right w:w="100" w:type="dxa"/>
            </w:tcMar>
          </w:tcPr>
          <w:p w14:paraId="50E1AED5" w14:textId="0B0C84E2" w:rsidR="00E307A8" w:rsidRDefault="00431ADC" w:rsidP="003B000D">
            <w:pPr>
              <w:widowControl w:val="0"/>
              <w:spacing w:after="0" w:line="240" w:lineRule="auto"/>
            </w:pPr>
            <w:r>
              <w:t>February 12</w:t>
            </w:r>
          </w:p>
        </w:tc>
        <w:tc>
          <w:tcPr>
            <w:tcW w:w="2004" w:type="dxa"/>
            <w:shd w:val="clear" w:color="auto" w:fill="auto"/>
            <w:tcMar>
              <w:top w:w="100" w:type="dxa"/>
              <w:left w:w="100" w:type="dxa"/>
              <w:bottom w:w="100" w:type="dxa"/>
              <w:right w:w="100" w:type="dxa"/>
            </w:tcMar>
          </w:tcPr>
          <w:p w14:paraId="50E1AED6" w14:textId="69172195" w:rsidR="00E307A8" w:rsidRPr="00D82710" w:rsidRDefault="00E307A8" w:rsidP="003B000D">
            <w:pPr>
              <w:widowControl w:val="0"/>
              <w:spacing w:after="0" w:line="240" w:lineRule="auto"/>
              <w:rPr>
                <w:b/>
                <w:bCs/>
              </w:rPr>
            </w:pPr>
            <w:r>
              <w:t>Installation of software</w:t>
            </w:r>
            <w:r>
              <w:rPr>
                <w:b/>
                <w:bCs/>
              </w:rPr>
              <w:t xml:space="preserve"> </w:t>
            </w:r>
          </w:p>
        </w:tc>
        <w:tc>
          <w:tcPr>
            <w:tcW w:w="4085" w:type="dxa"/>
          </w:tcPr>
          <w:p w14:paraId="445CF9AE" w14:textId="337E95A5" w:rsidR="00E307A8" w:rsidRDefault="00E307A8" w:rsidP="003B000D">
            <w:pPr>
              <w:widowControl w:val="0"/>
              <w:spacing w:after="0" w:line="240" w:lineRule="auto"/>
            </w:pPr>
            <w:r>
              <w:t>https://astrobiomike.github.io/unix/conda-intro</w:t>
            </w:r>
          </w:p>
        </w:tc>
      </w:tr>
      <w:tr w:rsidR="00E307A8" w14:paraId="50E1AEDD" w14:textId="1E23FCE4" w:rsidTr="005E583B">
        <w:tc>
          <w:tcPr>
            <w:tcW w:w="1698" w:type="dxa"/>
            <w:shd w:val="clear" w:color="auto" w:fill="auto"/>
            <w:tcMar>
              <w:top w:w="100" w:type="dxa"/>
              <w:left w:w="100" w:type="dxa"/>
              <w:bottom w:w="100" w:type="dxa"/>
              <w:right w:w="100" w:type="dxa"/>
            </w:tcMar>
          </w:tcPr>
          <w:p w14:paraId="50E1AED9" w14:textId="77777777" w:rsidR="00E307A8" w:rsidRDefault="00E307A8" w:rsidP="003B000D">
            <w:pPr>
              <w:widowControl w:val="0"/>
              <w:spacing w:after="0" w:line="240" w:lineRule="auto"/>
            </w:pPr>
            <w:r>
              <w:t>Week 6</w:t>
            </w:r>
          </w:p>
        </w:tc>
        <w:tc>
          <w:tcPr>
            <w:tcW w:w="1863" w:type="dxa"/>
            <w:shd w:val="clear" w:color="auto" w:fill="auto"/>
            <w:tcMar>
              <w:top w:w="100" w:type="dxa"/>
              <w:left w:w="100" w:type="dxa"/>
              <w:bottom w:w="100" w:type="dxa"/>
              <w:right w:w="100" w:type="dxa"/>
            </w:tcMar>
          </w:tcPr>
          <w:p w14:paraId="50E1AEDA" w14:textId="1275065F" w:rsidR="00E307A8" w:rsidRDefault="00FC3E18" w:rsidP="003B000D">
            <w:pPr>
              <w:widowControl w:val="0"/>
              <w:spacing w:after="0" w:line="240" w:lineRule="auto"/>
            </w:pPr>
            <w:r>
              <w:t>February 19</w:t>
            </w:r>
          </w:p>
        </w:tc>
        <w:tc>
          <w:tcPr>
            <w:tcW w:w="2004" w:type="dxa"/>
            <w:shd w:val="clear" w:color="auto" w:fill="auto"/>
            <w:tcMar>
              <w:top w:w="100" w:type="dxa"/>
              <w:left w:w="100" w:type="dxa"/>
              <w:bottom w:w="100" w:type="dxa"/>
              <w:right w:w="100" w:type="dxa"/>
            </w:tcMar>
          </w:tcPr>
          <w:p w14:paraId="50E1AEDB" w14:textId="77777777" w:rsidR="00E307A8" w:rsidRDefault="00E307A8" w:rsidP="003B000D">
            <w:pPr>
              <w:widowControl w:val="0"/>
              <w:spacing w:after="0" w:line="240" w:lineRule="auto"/>
            </w:pPr>
            <w:r>
              <w:t>Sequencing instruments</w:t>
            </w:r>
          </w:p>
        </w:tc>
        <w:tc>
          <w:tcPr>
            <w:tcW w:w="4085" w:type="dxa"/>
          </w:tcPr>
          <w:p w14:paraId="65A96AFA" w14:textId="48700067" w:rsidR="00E307A8" w:rsidRDefault="00E307A8" w:rsidP="003B000D">
            <w:pPr>
              <w:widowControl w:val="0"/>
              <w:spacing w:after="0" w:line="240" w:lineRule="auto"/>
            </w:pPr>
            <w:r>
              <w:t>Chapter 2</w:t>
            </w:r>
          </w:p>
        </w:tc>
      </w:tr>
      <w:tr w:rsidR="00E307A8" w14:paraId="50E1AEE2" w14:textId="118210F4" w:rsidTr="005E583B">
        <w:tc>
          <w:tcPr>
            <w:tcW w:w="1698" w:type="dxa"/>
            <w:shd w:val="clear" w:color="auto" w:fill="auto"/>
            <w:tcMar>
              <w:top w:w="100" w:type="dxa"/>
              <w:left w:w="100" w:type="dxa"/>
              <w:bottom w:w="100" w:type="dxa"/>
              <w:right w:w="100" w:type="dxa"/>
            </w:tcMar>
          </w:tcPr>
          <w:p w14:paraId="50E1AEDE" w14:textId="77777777" w:rsidR="00E307A8" w:rsidRDefault="00E307A8" w:rsidP="003B000D">
            <w:pPr>
              <w:widowControl w:val="0"/>
              <w:spacing w:after="0" w:line="240" w:lineRule="auto"/>
            </w:pPr>
            <w:r>
              <w:t>Week 7</w:t>
            </w:r>
          </w:p>
        </w:tc>
        <w:tc>
          <w:tcPr>
            <w:tcW w:w="1863" w:type="dxa"/>
            <w:shd w:val="clear" w:color="auto" w:fill="auto"/>
            <w:tcMar>
              <w:top w:w="100" w:type="dxa"/>
              <w:left w:w="100" w:type="dxa"/>
              <w:bottom w:w="100" w:type="dxa"/>
              <w:right w:w="100" w:type="dxa"/>
            </w:tcMar>
          </w:tcPr>
          <w:p w14:paraId="50E1AEDF" w14:textId="07E5F3AF" w:rsidR="00E307A8" w:rsidRDefault="00FC3E18" w:rsidP="003B000D">
            <w:pPr>
              <w:widowControl w:val="0"/>
              <w:pBdr>
                <w:top w:val="nil"/>
                <w:left w:val="nil"/>
                <w:bottom w:val="nil"/>
                <w:right w:val="nil"/>
                <w:between w:val="nil"/>
              </w:pBdr>
              <w:spacing w:after="0" w:line="240" w:lineRule="auto"/>
            </w:pPr>
            <w:r>
              <w:t>February</w:t>
            </w:r>
            <w:r w:rsidR="00617AB0">
              <w:t xml:space="preserve"> 26</w:t>
            </w:r>
          </w:p>
        </w:tc>
        <w:tc>
          <w:tcPr>
            <w:tcW w:w="2004" w:type="dxa"/>
            <w:shd w:val="clear" w:color="auto" w:fill="auto"/>
            <w:tcMar>
              <w:top w:w="100" w:type="dxa"/>
              <w:left w:w="100" w:type="dxa"/>
              <w:bottom w:w="100" w:type="dxa"/>
              <w:right w:w="100" w:type="dxa"/>
            </w:tcMar>
          </w:tcPr>
          <w:p w14:paraId="50E1AEE0" w14:textId="50F66F0C" w:rsidR="00E307A8" w:rsidRDefault="00E307A8" w:rsidP="003B000D">
            <w:pPr>
              <w:widowControl w:val="0"/>
              <w:spacing w:after="0" w:line="240" w:lineRule="auto"/>
            </w:pPr>
            <w:r>
              <w:t>Assembly</w:t>
            </w:r>
          </w:p>
        </w:tc>
        <w:tc>
          <w:tcPr>
            <w:tcW w:w="4085" w:type="dxa"/>
          </w:tcPr>
          <w:p w14:paraId="45D10CC6" w14:textId="50DE3FD8" w:rsidR="00E307A8" w:rsidRDefault="00E307A8" w:rsidP="003B000D">
            <w:pPr>
              <w:widowControl w:val="0"/>
              <w:pBdr>
                <w:top w:val="nil"/>
                <w:left w:val="nil"/>
                <w:bottom w:val="nil"/>
                <w:right w:val="nil"/>
                <w:between w:val="nil"/>
              </w:pBdr>
              <w:spacing w:after="0" w:line="240" w:lineRule="auto"/>
            </w:pPr>
            <w:r>
              <w:t>Chapter 2, sections 2-3</w:t>
            </w:r>
          </w:p>
        </w:tc>
      </w:tr>
      <w:tr w:rsidR="00E307A8" w14:paraId="3036D85E" w14:textId="447D5C64" w:rsidTr="005E583B">
        <w:tc>
          <w:tcPr>
            <w:tcW w:w="1698" w:type="dxa"/>
            <w:shd w:val="clear" w:color="auto" w:fill="auto"/>
            <w:tcMar>
              <w:top w:w="100" w:type="dxa"/>
              <w:left w:w="100" w:type="dxa"/>
              <w:bottom w:w="100" w:type="dxa"/>
              <w:right w:w="100" w:type="dxa"/>
            </w:tcMar>
          </w:tcPr>
          <w:p w14:paraId="19955775" w14:textId="559565DA" w:rsidR="00E307A8" w:rsidRDefault="00E307A8" w:rsidP="00943BE0">
            <w:pPr>
              <w:widowControl w:val="0"/>
              <w:spacing w:after="0" w:line="240" w:lineRule="auto"/>
            </w:pPr>
            <w:r>
              <w:t>Week 8</w:t>
            </w:r>
          </w:p>
        </w:tc>
        <w:tc>
          <w:tcPr>
            <w:tcW w:w="1863" w:type="dxa"/>
            <w:shd w:val="clear" w:color="auto" w:fill="auto"/>
            <w:tcMar>
              <w:top w:w="100" w:type="dxa"/>
              <w:left w:w="100" w:type="dxa"/>
              <w:bottom w:w="100" w:type="dxa"/>
              <w:right w:w="100" w:type="dxa"/>
            </w:tcMar>
          </w:tcPr>
          <w:p w14:paraId="1148E37F" w14:textId="65944832" w:rsidR="00E307A8" w:rsidRDefault="00617AB0" w:rsidP="00943BE0">
            <w:pPr>
              <w:widowControl w:val="0"/>
              <w:pBdr>
                <w:top w:val="nil"/>
                <w:left w:val="nil"/>
                <w:bottom w:val="nil"/>
                <w:right w:val="nil"/>
                <w:between w:val="nil"/>
              </w:pBdr>
              <w:spacing w:after="0" w:line="240" w:lineRule="auto"/>
            </w:pPr>
            <w:r>
              <w:t>March 5</w:t>
            </w:r>
          </w:p>
        </w:tc>
        <w:tc>
          <w:tcPr>
            <w:tcW w:w="2004" w:type="dxa"/>
            <w:shd w:val="clear" w:color="auto" w:fill="auto"/>
            <w:tcMar>
              <w:top w:w="100" w:type="dxa"/>
              <w:left w:w="100" w:type="dxa"/>
              <w:bottom w:w="100" w:type="dxa"/>
              <w:right w:w="100" w:type="dxa"/>
            </w:tcMar>
          </w:tcPr>
          <w:p w14:paraId="344C3742" w14:textId="4045957D" w:rsidR="00E307A8" w:rsidRDefault="00E307A8" w:rsidP="00943BE0">
            <w:pPr>
              <w:widowControl w:val="0"/>
              <w:spacing w:after="0" w:line="240" w:lineRule="auto"/>
            </w:pPr>
            <w:r>
              <w:t>gene prediction and Annotation</w:t>
            </w:r>
          </w:p>
        </w:tc>
        <w:tc>
          <w:tcPr>
            <w:tcW w:w="4085" w:type="dxa"/>
          </w:tcPr>
          <w:p w14:paraId="184E3AE7" w14:textId="58F1304A" w:rsidR="00E307A8" w:rsidRDefault="00E307A8" w:rsidP="00943BE0">
            <w:pPr>
              <w:widowControl w:val="0"/>
              <w:pBdr>
                <w:top w:val="nil"/>
                <w:left w:val="nil"/>
                <w:bottom w:val="nil"/>
                <w:right w:val="nil"/>
                <w:between w:val="nil"/>
              </w:pBdr>
              <w:spacing w:after="0" w:line="240" w:lineRule="auto"/>
            </w:pPr>
            <w:r>
              <w:t>Chapter 2, section 5</w:t>
            </w:r>
          </w:p>
        </w:tc>
      </w:tr>
      <w:tr w:rsidR="00227065" w14:paraId="3C5FE20F" w14:textId="77777777" w:rsidTr="005E583B">
        <w:tc>
          <w:tcPr>
            <w:tcW w:w="1698" w:type="dxa"/>
            <w:shd w:val="clear" w:color="auto" w:fill="auto"/>
            <w:tcMar>
              <w:top w:w="100" w:type="dxa"/>
              <w:left w:w="100" w:type="dxa"/>
              <w:bottom w:w="100" w:type="dxa"/>
              <w:right w:w="100" w:type="dxa"/>
            </w:tcMar>
          </w:tcPr>
          <w:p w14:paraId="0FAC82F3" w14:textId="02FA5959" w:rsidR="00227065" w:rsidRDefault="00227065" w:rsidP="00227065">
            <w:pPr>
              <w:widowControl w:val="0"/>
              <w:spacing w:after="0" w:line="240" w:lineRule="auto"/>
            </w:pPr>
            <w:r>
              <w:t xml:space="preserve">Week </w:t>
            </w:r>
            <w:ins w:id="1" w:author="Katz, Lee S. (CDC/NCIRD/DBD)" w:date="2025-02-26T18:01:00Z">
              <w:r w:rsidR="006E18AF">
                <w:t>9</w:t>
              </w:r>
            </w:ins>
            <w:del w:id="2" w:author="Katz, Lee S. (CDC/NCIRD/DBD)" w:date="2025-02-26T18:01:00Z">
              <w:r w:rsidDel="006E18AF">
                <w:delText>11</w:delText>
              </w:r>
            </w:del>
          </w:p>
        </w:tc>
        <w:tc>
          <w:tcPr>
            <w:tcW w:w="1863" w:type="dxa"/>
            <w:shd w:val="clear" w:color="auto" w:fill="auto"/>
            <w:tcMar>
              <w:top w:w="100" w:type="dxa"/>
              <w:left w:w="100" w:type="dxa"/>
              <w:bottom w:w="100" w:type="dxa"/>
              <w:right w:w="100" w:type="dxa"/>
            </w:tcMar>
          </w:tcPr>
          <w:p w14:paraId="682854AE" w14:textId="3813804E" w:rsidR="00227065" w:rsidRDefault="00227065" w:rsidP="00227065">
            <w:pPr>
              <w:widowControl w:val="0"/>
              <w:pBdr>
                <w:top w:val="nil"/>
                <w:left w:val="nil"/>
                <w:bottom w:val="nil"/>
                <w:right w:val="nil"/>
                <w:between w:val="nil"/>
              </w:pBdr>
              <w:spacing w:after="0" w:line="240" w:lineRule="auto"/>
            </w:pPr>
            <w:r>
              <w:t>March 12</w:t>
            </w:r>
          </w:p>
        </w:tc>
        <w:tc>
          <w:tcPr>
            <w:tcW w:w="2004" w:type="dxa"/>
            <w:shd w:val="clear" w:color="auto" w:fill="auto"/>
            <w:tcMar>
              <w:top w:w="100" w:type="dxa"/>
              <w:left w:w="100" w:type="dxa"/>
              <w:bottom w:w="100" w:type="dxa"/>
              <w:right w:w="100" w:type="dxa"/>
            </w:tcMar>
          </w:tcPr>
          <w:p w14:paraId="6E457E16" w14:textId="293B4B2E" w:rsidR="00227065" w:rsidRDefault="00227065" w:rsidP="00227065">
            <w:pPr>
              <w:widowControl w:val="0"/>
              <w:spacing w:after="0" w:line="240" w:lineRule="auto"/>
            </w:pPr>
            <w:r>
              <w:t>Sequence querying</w:t>
            </w:r>
          </w:p>
        </w:tc>
        <w:tc>
          <w:tcPr>
            <w:tcW w:w="4085" w:type="dxa"/>
          </w:tcPr>
          <w:p w14:paraId="7B02FAE3" w14:textId="62BFE366" w:rsidR="00227065" w:rsidRDefault="00227065" w:rsidP="00227065">
            <w:pPr>
              <w:widowControl w:val="0"/>
              <w:pBdr>
                <w:top w:val="nil"/>
                <w:left w:val="nil"/>
                <w:bottom w:val="nil"/>
                <w:right w:val="nil"/>
                <w:between w:val="nil"/>
              </w:pBdr>
              <w:spacing w:after="0" w:line="240" w:lineRule="auto"/>
            </w:pPr>
            <w:r>
              <w:t>Chapter 4</w:t>
            </w:r>
          </w:p>
        </w:tc>
      </w:tr>
      <w:tr w:rsidR="00227065" w14:paraId="602825F3" w14:textId="77777777" w:rsidTr="005E583B">
        <w:tc>
          <w:tcPr>
            <w:tcW w:w="1698" w:type="dxa"/>
            <w:shd w:val="clear" w:color="auto" w:fill="auto"/>
            <w:tcMar>
              <w:top w:w="100" w:type="dxa"/>
              <w:left w:w="100" w:type="dxa"/>
              <w:bottom w:w="100" w:type="dxa"/>
              <w:right w:w="100" w:type="dxa"/>
            </w:tcMar>
          </w:tcPr>
          <w:p w14:paraId="7BE9B63A" w14:textId="77777777" w:rsidR="00227065" w:rsidRDefault="00227065" w:rsidP="00227065">
            <w:pPr>
              <w:widowControl w:val="0"/>
              <w:spacing w:after="0" w:line="240" w:lineRule="auto"/>
            </w:pPr>
          </w:p>
        </w:tc>
        <w:tc>
          <w:tcPr>
            <w:tcW w:w="1863" w:type="dxa"/>
            <w:shd w:val="clear" w:color="auto" w:fill="auto"/>
            <w:tcMar>
              <w:top w:w="100" w:type="dxa"/>
              <w:left w:w="100" w:type="dxa"/>
              <w:bottom w:w="100" w:type="dxa"/>
              <w:right w:w="100" w:type="dxa"/>
            </w:tcMar>
          </w:tcPr>
          <w:p w14:paraId="5000DC9C" w14:textId="258C053E" w:rsidR="00227065" w:rsidRDefault="00227065" w:rsidP="00227065">
            <w:pPr>
              <w:widowControl w:val="0"/>
              <w:pBdr>
                <w:top w:val="nil"/>
                <w:left w:val="nil"/>
                <w:bottom w:val="nil"/>
                <w:right w:val="nil"/>
                <w:between w:val="nil"/>
              </w:pBdr>
              <w:spacing w:after="0" w:line="240" w:lineRule="auto"/>
            </w:pPr>
            <w:r>
              <w:t xml:space="preserve">March </w:t>
            </w:r>
            <w:r w:rsidR="008B0957">
              <w:t>19</w:t>
            </w:r>
          </w:p>
        </w:tc>
        <w:tc>
          <w:tcPr>
            <w:tcW w:w="2004" w:type="dxa"/>
            <w:shd w:val="clear" w:color="auto" w:fill="auto"/>
            <w:tcMar>
              <w:top w:w="100" w:type="dxa"/>
              <w:left w:w="100" w:type="dxa"/>
              <w:bottom w:w="100" w:type="dxa"/>
              <w:right w:w="100" w:type="dxa"/>
            </w:tcMar>
          </w:tcPr>
          <w:p w14:paraId="4C1C2B28" w14:textId="5C3E8DDD" w:rsidR="00227065" w:rsidRDefault="00227065" w:rsidP="00227065">
            <w:pPr>
              <w:widowControl w:val="0"/>
              <w:spacing w:after="0" w:line="240" w:lineRule="auto"/>
            </w:pPr>
            <w:r>
              <w:t>Spring break</w:t>
            </w:r>
          </w:p>
        </w:tc>
        <w:tc>
          <w:tcPr>
            <w:tcW w:w="4085" w:type="dxa"/>
          </w:tcPr>
          <w:p w14:paraId="6FB0793E" w14:textId="77777777" w:rsidR="00227065" w:rsidRDefault="00227065" w:rsidP="00227065">
            <w:pPr>
              <w:widowControl w:val="0"/>
              <w:pBdr>
                <w:top w:val="nil"/>
                <w:left w:val="nil"/>
                <w:bottom w:val="nil"/>
                <w:right w:val="nil"/>
                <w:between w:val="nil"/>
              </w:pBdr>
              <w:spacing w:after="0" w:line="240" w:lineRule="auto"/>
            </w:pPr>
          </w:p>
        </w:tc>
      </w:tr>
      <w:tr w:rsidR="008B0957" w14:paraId="7E9E5507" w14:textId="77777777" w:rsidTr="005E583B">
        <w:tc>
          <w:tcPr>
            <w:tcW w:w="1698" w:type="dxa"/>
            <w:shd w:val="clear" w:color="auto" w:fill="auto"/>
            <w:tcMar>
              <w:top w:w="100" w:type="dxa"/>
              <w:left w:w="100" w:type="dxa"/>
              <w:bottom w:w="100" w:type="dxa"/>
              <w:right w:w="100" w:type="dxa"/>
            </w:tcMar>
          </w:tcPr>
          <w:p w14:paraId="6620FA18" w14:textId="7DAA122E" w:rsidR="008B0957" w:rsidRDefault="008B0957" w:rsidP="008B0957">
            <w:pPr>
              <w:widowControl w:val="0"/>
              <w:spacing w:after="0" w:line="240" w:lineRule="auto"/>
            </w:pPr>
            <w:r>
              <w:t xml:space="preserve">Week </w:t>
            </w:r>
            <w:ins w:id="3" w:author="Katz, Lee S. (CDC/NCIRD/DBD)" w:date="2025-02-26T18:01:00Z">
              <w:r w:rsidR="006E18AF">
                <w:t>10</w:t>
              </w:r>
            </w:ins>
            <w:del w:id="4" w:author="Katz, Lee S. (CDC/NCIRD/DBD)" w:date="2025-02-26T18:01:00Z">
              <w:r w:rsidDel="006E18AF">
                <w:delText>9</w:delText>
              </w:r>
            </w:del>
          </w:p>
        </w:tc>
        <w:tc>
          <w:tcPr>
            <w:tcW w:w="1863" w:type="dxa"/>
            <w:shd w:val="clear" w:color="auto" w:fill="auto"/>
            <w:tcMar>
              <w:top w:w="100" w:type="dxa"/>
              <w:left w:w="100" w:type="dxa"/>
              <w:bottom w:w="100" w:type="dxa"/>
              <w:right w:w="100" w:type="dxa"/>
            </w:tcMar>
          </w:tcPr>
          <w:p w14:paraId="1A27660E" w14:textId="5EBE7E8B" w:rsidR="008B0957" w:rsidRDefault="008B0957" w:rsidP="008B0957">
            <w:pPr>
              <w:widowControl w:val="0"/>
              <w:pBdr>
                <w:top w:val="nil"/>
                <w:left w:val="nil"/>
                <w:bottom w:val="nil"/>
                <w:right w:val="nil"/>
                <w:between w:val="nil"/>
              </w:pBdr>
              <w:spacing w:after="0" w:line="240" w:lineRule="auto"/>
            </w:pPr>
            <w:r>
              <w:t>March 26</w:t>
            </w:r>
          </w:p>
        </w:tc>
        <w:tc>
          <w:tcPr>
            <w:tcW w:w="2004" w:type="dxa"/>
            <w:shd w:val="clear" w:color="auto" w:fill="auto"/>
            <w:tcMar>
              <w:top w:w="100" w:type="dxa"/>
              <w:left w:w="100" w:type="dxa"/>
              <w:bottom w:w="100" w:type="dxa"/>
              <w:right w:w="100" w:type="dxa"/>
            </w:tcMar>
          </w:tcPr>
          <w:p w14:paraId="7482D9CF" w14:textId="58190EC6" w:rsidR="008B0957" w:rsidRDefault="00346905" w:rsidP="008B0957">
            <w:pPr>
              <w:widowControl w:val="0"/>
              <w:spacing w:after="0" w:line="240" w:lineRule="auto"/>
            </w:pPr>
            <w:r>
              <w:t>Alignment</w:t>
            </w:r>
          </w:p>
        </w:tc>
        <w:tc>
          <w:tcPr>
            <w:tcW w:w="4085" w:type="dxa"/>
          </w:tcPr>
          <w:p w14:paraId="5AEAD947" w14:textId="705F4D0D" w:rsidR="008B0957" w:rsidRDefault="008B0957" w:rsidP="008B0957">
            <w:pPr>
              <w:widowControl w:val="0"/>
              <w:pBdr>
                <w:top w:val="nil"/>
                <w:left w:val="nil"/>
                <w:bottom w:val="nil"/>
                <w:right w:val="nil"/>
                <w:between w:val="nil"/>
              </w:pBdr>
              <w:spacing w:after="0" w:line="240" w:lineRule="auto"/>
            </w:pPr>
            <w:r>
              <w:t>Chapter 6</w:t>
            </w:r>
          </w:p>
        </w:tc>
      </w:tr>
      <w:tr w:rsidR="008B0957" w14:paraId="50E1AEEC" w14:textId="06565A65" w:rsidTr="005E583B">
        <w:tc>
          <w:tcPr>
            <w:tcW w:w="1698" w:type="dxa"/>
            <w:shd w:val="clear" w:color="auto" w:fill="auto"/>
            <w:tcMar>
              <w:top w:w="100" w:type="dxa"/>
              <w:left w:w="100" w:type="dxa"/>
              <w:bottom w:w="100" w:type="dxa"/>
              <w:right w:w="100" w:type="dxa"/>
            </w:tcMar>
          </w:tcPr>
          <w:p w14:paraId="50E1AEE8" w14:textId="059B1DDA" w:rsidR="008B0957" w:rsidRDefault="008B0957" w:rsidP="008B0957">
            <w:pPr>
              <w:widowControl w:val="0"/>
              <w:spacing w:after="0" w:line="240" w:lineRule="auto"/>
            </w:pPr>
            <w:r>
              <w:t>Week 1</w:t>
            </w:r>
            <w:ins w:id="5" w:author="Katz, Lee S. (CDC/NCIRD/DBD)" w:date="2025-02-26T18:01:00Z">
              <w:r w:rsidR="006E18AF">
                <w:t>1</w:t>
              </w:r>
            </w:ins>
            <w:del w:id="6" w:author="Katz, Lee S. (CDC/NCIRD/DBD)" w:date="2025-02-26T18:01:00Z">
              <w:r w:rsidDel="006E18AF">
                <w:delText>0</w:delText>
              </w:r>
            </w:del>
          </w:p>
        </w:tc>
        <w:tc>
          <w:tcPr>
            <w:tcW w:w="1863" w:type="dxa"/>
            <w:shd w:val="clear" w:color="auto" w:fill="auto"/>
            <w:tcMar>
              <w:top w:w="100" w:type="dxa"/>
              <w:left w:w="100" w:type="dxa"/>
              <w:bottom w:w="100" w:type="dxa"/>
              <w:right w:w="100" w:type="dxa"/>
            </w:tcMar>
          </w:tcPr>
          <w:p w14:paraId="50E1AEE9" w14:textId="471A13C8" w:rsidR="008B0957" w:rsidRDefault="008B0957" w:rsidP="008B0957">
            <w:pPr>
              <w:widowControl w:val="0"/>
              <w:pBdr>
                <w:top w:val="nil"/>
                <w:left w:val="nil"/>
                <w:bottom w:val="nil"/>
                <w:right w:val="nil"/>
                <w:between w:val="nil"/>
              </w:pBdr>
              <w:spacing w:after="0" w:line="240" w:lineRule="auto"/>
            </w:pPr>
            <w:r>
              <w:t>April 2</w:t>
            </w:r>
            <w:r w:rsidR="00634BD6">
              <w:t xml:space="preserve"> </w:t>
            </w:r>
            <w:r w:rsidR="00634BD6">
              <w:rPr>
                <w:b/>
                <w:bCs/>
              </w:rPr>
              <w:t>guest lecturer Dr. Joe Wirth</w:t>
            </w:r>
          </w:p>
        </w:tc>
        <w:tc>
          <w:tcPr>
            <w:tcW w:w="2004" w:type="dxa"/>
            <w:shd w:val="clear" w:color="auto" w:fill="auto"/>
            <w:tcMar>
              <w:top w:w="100" w:type="dxa"/>
              <w:left w:w="100" w:type="dxa"/>
              <w:bottom w:w="100" w:type="dxa"/>
              <w:right w:w="100" w:type="dxa"/>
            </w:tcMar>
          </w:tcPr>
          <w:p w14:paraId="50E1AEEA" w14:textId="1F441EBE" w:rsidR="008B0957" w:rsidRPr="00B467B0" w:rsidRDefault="00346905" w:rsidP="008B0957">
            <w:pPr>
              <w:widowControl w:val="0"/>
              <w:spacing w:after="0" w:line="240" w:lineRule="auto"/>
              <w:rPr>
                <w:b/>
                <w:bCs/>
              </w:rPr>
            </w:pPr>
            <w:r>
              <w:t>Phylogeny</w:t>
            </w:r>
          </w:p>
        </w:tc>
        <w:tc>
          <w:tcPr>
            <w:tcW w:w="4085" w:type="dxa"/>
          </w:tcPr>
          <w:p w14:paraId="39D69714" w14:textId="40FABACE" w:rsidR="008B0957" w:rsidRDefault="008B0957" w:rsidP="008B0957">
            <w:pPr>
              <w:widowControl w:val="0"/>
              <w:pBdr>
                <w:top w:val="nil"/>
                <w:left w:val="nil"/>
                <w:bottom w:val="nil"/>
                <w:right w:val="nil"/>
                <w:between w:val="nil"/>
              </w:pBdr>
              <w:spacing w:after="0" w:line="240" w:lineRule="auto"/>
            </w:pPr>
            <w:r>
              <w:t>Chapter 4</w:t>
            </w:r>
          </w:p>
        </w:tc>
      </w:tr>
      <w:tr w:rsidR="008B0957" w14:paraId="221F018D" w14:textId="1E40E981" w:rsidTr="005E583B">
        <w:tc>
          <w:tcPr>
            <w:tcW w:w="1698" w:type="dxa"/>
            <w:shd w:val="clear" w:color="auto" w:fill="auto"/>
            <w:tcMar>
              <w:top w:w="100" w:type="dxa"/>
              <w:left w:w="100" w:type="dxa"/>
              <w:bottom w:w="100" w:type="dxa"/>
              <w:right w:w="100" w:type="dxa"/>
            </w:tcMar>
          </w:tcPr>
          <w:p w14:paraId="6E0B6D2B" w14:textId="5A75677E" w:rsidR="008B0957" w:rsidRDefault="008B0957" w:rsidP="008B0957">
            <w:pPr>
              <w:widowControl w:val="0"/>
              <w:spacing w:after="0" w:line="240" w:lineRule="auto"/>
            </w:pPr>
            <w:r>
              <w:t>Week 12</w:t>
            </w:r>
          </w:p>
        </w:tc>
        <w:tc>
          <w:tcPr>
            <w:tcW w:w="1863" w:type="dxa"/>
            <w:shd w:val="clear" w:color="auto" w:fill="auto"/>
            <w:tcMar>
              <w:top w:w="100" w:type="dxa"/>
              <w:left w:w="100" w:type="dxa"/>
              <w:bottom w:w="100" w:type="dxa"/>
              <w:right w:w="100" w:type="dxa"/>
            </w:tcMar>
          </w:tcPr>
          <w:p w14:paraId="47680FEB" w14:textId="4E4616FF" w:rsidR="008B0957" w:rsidRDefault="008B0957" w:rsidP="008B0957">
            <w:pPr>
              <w:widowControl w:val="0"/>
              <w:pBdr>
                <w:top w:val="nil"/>
                <w:left w:val="nil"/>
                <w:bottom w:val="nil"/>
                <w:right w:val="nil"/>
                <w:between w:val="nil"/>
              </w:pBdr>
              <w:spacing w:after="0" w:line="240" w:lineRule="auto"/>
            </w:pPr>
            <w:r>
              <w:t>April 9 - prerecorded</w:t>
            </w:r>
          </w:p>
        </w:tc>
        <w:tc>
          <w:tcPr>
            <w:tcW w:w="2004" w:type="dxa"/>
            <w:shd w:val="clear" w:color="auto" w:fill="auto"/>
            <w:tcMar>
              <w:top w:w="100" w:type="dxa"/>
              <w:left w:w="100" w:type="dxa"/>
              <w:bottom w:w="100" w:type="dxa"/>
              <w:right w:w="100" w:type="dxa"/>
            </w:tcMar>
          </w:tcPr>
          <w:p w14:paraId="7E37899A" w14:textId="379BB3F7" w:rsidR="008B0957" w:rsidRDefault="008B0957" w:rsidP="008B0957">
            <w:pPr>
              <w:widowControl w:val="0"/>
              <w:spacing w:after="0" w:line="240" w:lineRule="auto"/>
            </w:pPr>
            <w:r>
              <w:t>Genomic epidemiology</w:t>
            </w:r>
          </w:p>
        </w:tc>
        <w:tc>
          <w:tcPr>
            <w:tcW w:w="4085" w:type="dxa"/>
          </w:tcPr>
          <w:p w14:paraId="2432D384" w14:textId="77777777" w:rsidR="008B0957" w:rsidRDefault="008B0957" w:rsidP="008B0957">
            <w:pPr>
              <w:widowControl w:val="0"/>
              <w:pBdr>
                <w:top w:val="nil"/>
                <w:left w:val="nil"/>
                <w:bottom w:val="nil"/>
                <w:right w:val="nil"/>
                <w:between w:val="nil"/>
              </w:pBdr>
              <w:spacing w:after="0" w:line="240" w:lineRule="auto"/>
            </w:pPr>
            <w:r>
              <w:t>Chapter 11</w:t>
            </w:r>
          </w:p>
          <w:p w14:paraId="2BEB0D4F" w14:textId="77777777" w:rsidR="008B0957" w:rsidRDefault="008B0957" w:rsidP="008B0957">
            <w:pPr>
              <w:widowControl w:val="0"/>
              <w:pBdr>
                <w:top w:val="nil"/>
                <w:left w:val="nil"/>
                <w:bottom w:val="nil"/>
                <w:right w:val="nil"/>
                <w:between w:val="nil"/>
              </w:pBdr>
              <w:spacing w:after="0" w:line="240" w:lineRule="auto"/>
            </w:pPr>
          </w:p>
          <w:p w14:paraId="736A57ED" w14:textId="77777777" w:rsidR="008B0957" w:rsidRPr="00CE79E9" w:rsidRDefault="008B0957" w:rsidP="008B0957">
            <w:pPr>
              <w:widowControl w:val="0"/>
              <w:pBdr>
                <w:top w:val="nil"/>
                <w:left w:val="nil"/>
                <w:bottom w:val="nil"/>
                <w:right w:val="nil"/>
                <w:between w:val="nil"/>
              </w:pBdr>
              <w:spacing w:after="0" w:line="240" w:lineRule="auto"/>
            </w:pPr>
            <w:r w:rsidRPr="00CE79E9">
              <w:t>Eric Stevens, et al; Use of Whole Genome Sequencing by the Federal Interagency Collaboration for Genomics for Food and Feed Safety in the United States. </w:t>
            </w:r>
            <w:r w:rsidRPr="00CE79E9">
              <w:rPr>
                <w:i/>
                <w:iCs/>
              </w:rPr>
              <w:t>J Food Prot</w:t>
            </w:r>
            <w:r w:rsidRPr="00CE79E9">
              <w:t> 1 May 2022; 85 (5): 755–772. doi: </w:t>
            </w:r>
            <w:hyperlink r:id="rId7" w:history="1">
              <w:r w:rsidRPr="00CE79E9">
                <w:rPr>
                  <w:rStyle w:val="Hyperlink"/>
                </w:rPr>
                <w:t>https://doi.org/10.4315/JFP-21-437</w:t>
              </w:r>
            </w:hyperlink>
          </w:p>
          <w:p w14:paraId="3B4ABB20" w14:textId="1CFCA643" w:rsidR="008B0957" w:rsidRPr="00CE79E9" w:rsidRDefault="008B0957" w:rsidP="008B0957">
            <w:pPr>
              <w:widowControl w:val="0"/>
              <w:pBdr>
                <w:top w:val="nil"/>
                <w:left w:val="nil"/>
                <w:bottom w:val="nil"/>
                <w:right w:val="nil"/>
                <w:between w:val="nil"/>
              </w:pBdr>
              <w:spacing w:after="0" w:line="240" w:lineRule="auto"/>
            </w:pPr>
          </w:p>
        </w:tc>
      </w:tr>
      <w:tr w:rsidR="008B0957" w14:paraId="50E1AEFB" w14:textId="279D3B9C" w:rsidTr="005E583B">
        <w:tc>
          <w:tcPr>
            <w:tcW w:w="1698" w:type="dxa"/>
            <w:shd w:val="clear" w:color="auto" w:fill="auto"/>
            <w:tcMar>
              <w:top w:w="100" w:type="dxa"/>
              <w:left w:w="100" w:type="dxa"/>
              <w:bottom w:w="100" w:type="dxa"/>
              <w:right w:w="100" w:type="dxa"/>
            </w:tcMar>
          </w:tcPr>
          <w:p w14:paraId="50E1AEF7" w14:textId="61CD7D78" w:rsidR="008B0957" w:rsidRDefault="008B0957" w:rsidP="008B0957">
            <w:pPr>
              <w:widowControl w:val="0"/>
              <w:spacing w:after="0" w:line="240" w:lineRule="auto"/>
            </w:pPr>
            <w:r>
              <w:t>Week 13</w:t>
            </w:r>
          </w:p>
        </w:tc>
        <w:tc>
          <w:tcPr>
            <w:tcW w:w="1863" w:type="dxa"/>
            <w:shd w:val="clear" w:color="auto" w:fill="auto"/>
            <w:tcMar>
              <w:top w:w="100" w:type="dxa"/>
              <w:left w:w="100" w:type="dxa"/>
              <w:bottom w:w="100" w:type="dxa"/>
              <w:right w:w="100" w:type="dxa"/>
            </w:tcMar>
          </w:tcPr>
          <w:p w14:paraId="50E1AEF8" w14:textId="6C2E7BEA" w:rsidR="008B0957" w:rsidRDefault="008B0957" w:rsidP="008B0957">
            <w:pPr>
              <w:widowControl w:val="0"/>
              <w:pBdr>
                <w:top w:val="nil"/>
                <w:left w:val="nil"/>
                <w:bottom w:val="nil"/>
                <w:right w:val="nil"/>
                <w:between w:val="nil"/>
              </w:pBdr>
              <w:spacing w:after="0" w:line="240" w:lineRule="auto"/>
            </w:pPr>
            <w:r>
              <w:t>April 16</w:t>
            </w:r>
            <w:r w:rsidR="005E583B">
              <w:t xml:space="preserve"> </w:t>
            </w:r>
            <w:r w:rsidR="005E583B">
              <w:rPr>
                <w:b/>
                <w:bCs/>
              </w:rPr>
              <w:t>guest lecturer Dr. Jo Williams</w:t>
            </w:r>
          </w:p>
        </w:tc>
        <w:tc>
          <w:tcPr>
            <w:tcW w:w="2004" w:type="dxa"/>
            <w:shd w:val="clear" w:color="auto" w:fill="auto"/>
            <w:tcMar>
              <w:top w:w="100" w:type="dxa"/>
              <w:left w:w="100" w:type="dxa"/>
              <w:bottom w:w="100" w:type="dxa"/>
              <w:right w:w="100" w:type="dxa"/>
            </w:tcMar>
          </w:tcPr>
          <w:p w14:paraId="50E1AEF9" w14:textId="0F4EEEA9" w:rsidR="008B0957" w:rsidRPr="00C0308C" w:rsidRDefault="008B0957" w:rsidP="008B0957">
            <w:pPr>
              <w:widowControl w:val="0"/>
              <w:spacing w:after="0" w:line="240" w:lineRule="auto"/>
              <w:rPr>
                <w:b/>
                <w:bCs/>
              </w:rPr>
            </w:pPr>
            <w:r>
              <w:t>Metagenomics</w:t>
            </w:r>
          </w:p>
        </w:tc>
        <w:tc>
          <w:tcPr>
            <w:tcW w:w="4085" w:type="dxa"/>
          </w:tcPr>
          <w:p w14:paraId="56049F9F" w14:textId="35BEAA95" w:rsidR="008B0957" w:rsidRDefault="008B0957" w:rsidP="008B0957">
            <w:pPr>
              <w:widowControl w:val="0"/>
              <w:pBdr>
                <w:top w:val="nil"/>
                <w:left w:val="nil"/>
                <w:bottom w:val="nil"/>
                <w:right w:val="nil"/>
                <w:between w:val="nil"/>
              </w:pBdr>
              <w:spacing w:after="0" w:line="240" w:lineRule="auto"/>
            </w:pPr>
            <w:r>
              <w:t>Chapter 9</w:t>
            </w:r>
          </w:p>
        </w:tc>
      </w:tr>
      <w:tr w:rsidR="008B0957" w14:paraId="50E1AF05" w14:textId="610C584D" w:rsidTr="005E583B">
        <w:tc>
          <w:tcPr>
            <w:tcW w:w="1698" w:type="dxa"/>
            <w:shd w:val="clear" w:color="auto" w:fill="auto"/>
            <w:tcMar>
              <w:top w:w="100" w:type="dxa"/>
              <w:left w:w="100" w:type="dxa"/>
              <w:bottom w:w="100" w:type="dxa"/>
              <w:right w:w="100" w:type="dxa"/>
            </w:tcMar>
          </w:tcPr>
          <w:p w14:paraId="50E1AF01" w14:textId="6F9CDA65" w:rsidR="008B0957" w:rsidRDefault="008B0957" w:rsidP="008B0957">
            <w:pPr>
              <w:widowControl w:val="0"/>
              <w:spacing w:after="0" w:line="240" w:lineRule="auto"/>
            </w:pPr>
            <w:r>
              <w:t>Week 14</w:t>
            </w:r>
          </w:p>
        </w:tc>
        <w:tc>
          <w:tcPr>
            <w:tcW w:w="1863" w:type="dxa"/>
            <w:shd w:val="clear" w:color="auto" w:fill="auto"/>
            <w:tcMar>
              <w:top w:w="100" w:type="dxa"/>
              <w:left w:w="100" w:type="dxa"/>
              <w:bottom w:w="100" w:type="dxa"/>
              <w:right w:w="100" w:type="dxa"/>
            </w:tcMar>
          </w:tcPr>
          <w:p w14:paraId="50E1AF02" w14:textId="73639503" w:rsidR="008B0957" w:rsidRDefault="008B0957" w:rsidP="008B0957">
            <w:pPr>
              <w:widowControl w:val="0"/>
              <w:pBdr>
                <w:top w:val="nil"/>
                <w:left w:val="nil"/>
                <w:bottom w:val="nil"/>
                <w:right w:val="nil"/>
                <w:between w:val="nil"/>
              </w:pBdr>
              <w:spacing w:after="0" w:line="240" w:lineRule="auto"/>
            </w:pPr>
            <w:r>
              <w:t>April 23</w:t>
            </w:r>
          </w:p>
        </w:tc>
        <w:tc>
          <w:tcPr>
            <w:tcW w:w="2004" w:type="dxa"/>
            <w:shd w:val="clear" w:color="auto" w:fill="auto"/>
            <w:tcMar>
              <w:top w:w="100" w:type="dxa"/>
              <w:left w:w="100" w:type="dxa"/>
              <w:bottom w:w="100" w:type="dxa"/>
              <w:right w:w="100" w:type="dxa"/>
            </w:tcMar>
          </w:tcPr>
          <w:p w14:paraId="50E1AF03" w14:textId="6F36FD96" w:rsidR="008B0957" w:rsidRDefault="008B0957" w:rsidP="008B0957">
            <w:pPr>
              <w:widowControl w:val="0"/>
              <w:pBdr>
                <w:top w:val="nil"/>
                <w:left w:val="nil"/>
                <w:bottom w:val="nil"/>
                <w:right w:val="nil"/>
                <w:between w:val="nil"/>
              </w:pBdr>
              <w:spacing w:after="0" w:line="240" w:lineRule="auto"/>
            </w:pPr>
            <w:r>
              <w:t>Bonus topic</w:t>
            </w:r>
          </w:p>
        </w:tc>
        <w:tc>
          <w:tcPr>
            <w:tcW w:w="4085" w:type="dxa"/>
          </w:tcPr>
          <w:p w14:paraId="31A46A80" w14:textId="77777777" w:rsidR="008B0957" w:rsidRDefault="008B0957" w:rsidP="008B0957">
            <w:pPr>
              <w:widowControl w:val="0"/>
              <w:pBdr>
                <w:top w:val="nil"/>
                <w:left w:val="nil"/>
                <w:bottom w:val="nil"/>
                <w:right w:val="nil"/>
                <w:between w:val="nil"/>
              </w:pBdr>
              <w:spacing w:after="0" w:line="240" w:lineRule="auto"/>
            </w:pPr>
          </w:p>
        </w:tc>
      </w:tr>
      <w:tr w:rsidR="008B0957" w14:paraId="50E1AF0A" w14:textId="28FAEE68" w:rsidTr="005E583B">
        <w:tc>
          <w:tcPr>
            <w:tcW w:w="1698" w:type="dxa"/>
            <w:shd w:val="clear" w:color="auto" w:fill="auto"/>
            <w:tcMar>
              <w:top w:w="100" w:type="dxa"/>
              <w:left w:w="100" w:type="dxa"/>
              <w:bottom w:w="100" w:type="dxa"/>
              <w:right w:w="100" w:type="dxa"/>
            </w:tcMar>
          </w:tcPr>
          <w:p w14:paraId="50E1AF06" w14:textId="77777777" w:rsidR="008B0957" w:rsidRDefault="008B0957" w:rsidP="008B0957">
            <w:pPr>
              <w:widowControl w:val="0"/>
              <w:spacing w:after="0" w:line="240" w:lineRule="auto"/>
            </w:pPr>
            <w:r>
              <w:t>Week 15</w:t>
            </w:r>
          </w:p>
        </w:tc>
        <w:tc>
          <w:tcPr>
            <w:tcW w:w="1863" w:type="dxa"/>
            <w:shd w:val="clear" w:color="auto" w:fill="auto"/>
            <w:tcMar>
              <w:top w:w="100" w:type="dxa"/>
              <w:left w:w="100" w:type="dxa"/>
              <w:bottom w:w="100" w:type="dxa"/>
              <w:right w:w="100" w:type="dxa"/>
            </w:tcMar>
          </w:tcPr>
          <w:p w14:paraId="50E1AF07" w14:textId="3128EEF0" w:rsidR="008B0957" w:rsidRDefault="008B0957" w:rsidP="008B0957">
            <w:pPr>
              <w:widowControl w:val="0"/>
              <w:pBdr>
                <w:top w:val="nil"/>
                <w:left w:val="nil"/>
                <w:bottom w:val="nil"/>
                <w:right w:val="nil"/>
                <w:between w:val="nil"/>
              </w:pBdr>
              <w:spacing w:after="0" w:line="240" w:lineRule="auto"/>
            </w:pPr>
            <w:r>
              <w:t>April 28-May 2</w:t>
            </w:r>
          </w:p>
        </w:tc>
        <w:tc>
          <w:tcPr>
            <w:tcW w:w="2004" w:type="dxa"/>
            <w:shd w:val="clear" w:color="auto" w:fill="auto"/>
            <w:tcMar>
              <w:top w:w="100" w:type="dxa"/>
              <w:left w:w="100" w:type="dxa"/>
              <w:bottom w:w="100" w:type="dxa"/>
              <w:right w:w="100" w:type="dxa"/>
            </w:tcMar>
          </w:tcPr>
          <w:p w14:paraId="50E1AF08" w14:textId="77777777" w:rsidR="008B0957" w:rsidRDefault="008B0957" w:rsidP="008B0957">
            <w:pPr>
              <w:widowControl w:val="0"/>
              <w:pBdr>
                <w:top w:val="nil"/>
                <w:left w:val="nil"/>
                <w:bottom w:val="nil"/>
                <w:right w:val="nil"/>
                <w:between w:val="nil"/>
              </w:pBdr>
              <w:spacing w:after="0" w:line="240" w:lineRule="auto"/>
            </w:pPr>
            <w:r>
              <w:t>Final exam</w:t>
            </w:r>
          </w:p>
        </w:tc>
        <w:tc>
          <w:tcPr>
            <w:tcW w:w="4085" w:type="dxa"/>
          </w:tcPr>
          <w:p w14:paraId="3D98D7D5" w14:textId="5474FF57" w:rsidR="008B0957" w:rsidRDefault="008B0957" w:rsidP="008B0957">
            <w:pPr>
              <w:widowControl w:val="0"/>
              <w:pBdr>
                <w:top w:val="nil"/>
                <w:left w:val="nil"/>
                <w:bottom w:val="nil"/>
                <w:right w:val="nil"/>
                <w:between w:val="nil"/>
              </w:pBdr>
              <w:spacing w:after="0" w:line="240" w:lineRule="auto"/>
            </w:pPr>
            <w:r>
              <w:t>open book, open Internet</w:t>
            </w:r>
          </w:p>
        </w:tc>
      </w:tr>
    </w:tbl>
    <w:p w14:paraId="50E1AF0B" w14:textId="77777777" w:rsidR="00951164" w:rsidRDefault="00951164"/>
    <w:sectPr w:rsidR="0095116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044726"/>
    <w:multiLevelType w:val="hybridMultilevel"/>
    <w:tmpl w:val="E16EC49C"/>
    <w:lvl w:ilvl="0" w:tplc="A1105652">
      <w:numFmt w:val="bullet"/>
      <w:lvlText w:val=""/>
      <w:lvlJc w:val="left"/>
      <w:pPr>
        <w:ind w:left="720" w:hanging="360"/>
      </w:pPr>
      <w:rPr>
        <w:rFonts w:ascii="Symbol" w:eastAsia="Calibri"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19403F1"/>
    <w:multiLevelType w:val="hybridMultilevel"/>
    <w:tmpl w:val="847E5F34"/>
    <w:lvl w:ilvl="0" w:tplc="B296BAEC">
      <w:numFmt w:val="bullet"/>
      <w:lvlText w:val=""/>
      <w:lvlJc w:val="left"/>
      <w:pPr>
        <w:ind w:left="720" w:hanging="360"/>
      </w:pPr>
      <w:rPr>
        <w:rFonts w:ascii="Symbol" w:eastAsia="Calibri" w:hAnsi="Symbol"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CF10AAA"/>
    <w:multiLevelType w:val="multilevel"/>
    <w:tmpl w:val="892E4C6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89468163">
    <w:abstractNumId w:val="2"/>
  </w:num>
  <w:num w:numId="2" w16cid:durableId="1441215981">
    <w:abstractNumId w:val="0"/>
  </w:num>
  <w:num w:numId="3" w16cid:durableId="11996426">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Katz, Lee S. (CDC/NCIRD/DBD)">
    <w15:presenceInfo w15:providerId="AD" w15:userId="S::gzu2@cdc.gov::2f2a2d86-0949-46a4-8abf-a07c88803ab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1164"/>
    <w:rsid w:val="0001428C"/>
    <w:rsid w:val="000230ED"/>
    <w:rsid w:val="00062E5C"/>
    <w:rsid w:val="00092FCF"/>
    <w:rsid w:val="0009444C"/>
    <w:rsid w:val="00094758"/>
    <w:rsid w:val="000A0E02"/>
    <w:rsid w:val="000B44DA"/>
    <w:rsid w:val="000C3EFE"/>
    <w:rsid w:val="000F2C15"/>
    <w:rsid w:val="00115ACD"/>
    <w:rsid w:val="00124B25"/>
    <w:rsid w:val="00125E1E"/>
    <w:rsid w:val="001307E1"/>
    <w:rsid w:val="00140AC7"/>
    <w:rsid w:val="001827C7"/>
    <w:rsid w:val="001948B9"/>
    <w:rsid w:val="001A0A5A"/>
    <w:rsid w:val="001C24DB"/>
    <w:rsid w:val="001C2C92"/>
    <w:rsid w:val="001C54D6"/>
    <w:rsid w:val="001F5968"/>
    <w:rsid w:val="00203918"/>
    <w:rsid w:val="00217F9C"/>
    <w:rsid w:val="00221322"/>
    <w:rsid w:val="002265F6"/>
    <w:rsid w:val="00227065"/>
    <w:rsid w:val="00245647"/>
    <w:rsid w:val="0027534B"/>
    <w:rsid w:val="00302B64"/>
    <w:rsid w:val="00305133"/>
    <w:rsid w:val="00324486"/>
    <w:rsid w:val="00346905"/>
    <w:rsid w:val="00362E15"/>
    <w:rsid w:val="003632EB"/>
    <w:rsid w:val="003937CF"/>
    <w:rsid w:val="003B000D"/>
    <w:rsid w:val="003C2272"/>
    <w:rsid w:val="003E5F94"/>
    <w:rsid w:val="00413B7C"/>
    <w:rsid w:val="00431ADC"/>
    <w:rsid w:val="0045416B"/>
    <w:rsid w:val="00467DB9"/>
    <w:rsid w:val="004A20E3"/>
    <w:rsid w:val="004B530C"/>
    <w:rsid w:val="004F1D9D"/>
    <w:rsid w:val="004F57CC"/>
    <w:rsid w:val="00572C28"/>
    <w:rsid w:val="005764C8"/>
    <w:rsid w:val="00595856"/>
    <w:rsid w:val="005B547D"/>
    <w:rsid w:val="005C4E90"/>
    <w:rsid w:val="005E219D"/>
    <w:rsid w:val="005E583B"/>
    <w:rsid w:val="005E776C"/>
    <w:rsid w:val="005F698C"/>
    <w:rsid w:val="006140FC"/>
    <w:rsid w:val="00617AB0"/>
    <w:rsid w:val="006257BD"/>
    <w:rsid w:val="00634BD6"/>
    <w:rsid w:val="00636867"/>
    <w:rsid w:val="00663601"/>
    <w:rsid w:val="00671FF2"/>
    <w:rsid w:val="0068268E"/>
    <w:rsid w:val="00690DF8"/>
    <w:rsid w:val="006E18AF"/>
    <w:rsid w:val="006F1EFC"/>
    <w:rsid w:val="00702151"/>
    <w:rsid w:val="00710856"/>
    <w:rsid w:val="00716DF9"/>
    <w:rsid w:val="00731075"/>
    <w:rsid w:val="00740CE4"/>
    <w:rsid w:val="00756F52"/>
    <w:rsid w:val="00797A41"/>
    <w:rsid w:val="007B7278"/>
    <w:rsid w:val="007C1FB3"/>
    <w:rsid w:val="00806303"/>
    <w:rsid w:val="00821D02"/>
    <w:rsid w:val="00830232"/>
    <w:rsid w:val="0083672A"/>
    <w:rsid w:val="00844F8F"/>
    <w:rsid w:val="008944A7"/>
    <w:rsid w:val="008A0DE5"/>
    <w:rsid w:val="008B0957"/>
    <w:rsid w:val="008B6ED7"/>
    <w:rsid w:val="00904730"/>
    <w:rsid w:val="00935AA1"/>
    <w:rsid w:val="009373AF"/>
    <w:rsid w:val="00943BE0"/>
    <w:rsid w:val="00951164"/>
    <w:rsid w:val="00971237"/>
    <w:rsid w:val="009B2D35"/>
    <w:rsid w:val="009B57D6"/>
    <w:rsid w:val="009C0CB1"/>
    <w:rsid w:val="009C1F5A"/>
    <w:rsid w:val="009D6BC1"/>
    <w:rsid w:val="009F27BF"/>
    <w:rsid w:val="00A01E90"/>
    <w:rsid w:val="00A041B4"/>
    <w:rsid w:val="00A47F7B"/>
    <w:rsid w:val="00A72A05"/>
    <w:rsid w:val="00A76552"/>
    <w:rsid w:val="00A7732C"/>
    <w:rsid w:val="00A804A3"/>
    <w:rsid w:val="00A94D9E"/>
    <w:rsid w:val="00AA6B28"/>
    <w:rsid w:val="00AC4871"/>
    <w:rsid w:val="00AE2805"/>
    <w:rsid w:val="00B2275B"/>
    <w:rsid w:val="00B467B0"/>
    <w:rsid w:val="00B54608"/>
    <w:rsid w:val="00B60E15"/>
    <w:rsid w:val="00B820D8"/>
    <w:rsid w:val="00B84316"/>
    <w:rsid w:val="00BD22CC"/>
    <w:rsid w:val="00BE5BAB"/>
    <w:rsid w:val="00BE5C50"/>
    <w:rsid w:val="00BF7E4F"/>
    <w:rsid w:val="00C00B80"/>
    <w:rsid w:val="00C0308C"/>
    <w:rsid w:val="00C03B5E"/>
    <w:rsid w:val="00C21771"/>
    <w:rsid w:val="00C456FA"/>
    <w:rsid w:val="00C51EB0"/>
    <w:rsid w:val="00C575D1"/>
    <w:rsid w:val="00C75906"/>
    <w:rsid w:val="00C8239C"/>
    <w:rsid w:val="00C83E2F"/>
    <w:rsid w:val="00C86315"/>
    <w:rsid w:val="00C97662"/>
    <w:rsid w:val="00CA1EE8"/>
    <w:rsid w:val="00CA3CF9"/>
    <w:rsid w:val="00CD26BF"/>
    <w:rsid w:val="00CE6B7F"/>
    <w:rsid w:val="00CE79E9"/>
    <w:rsid w:val="00CF477B"/>
    <w:rsid w:val="00D27058"/>
    <w:rsid w:val="00D36D4C"/>
    <w:rsid w:val="00D57AAE"/>
    <w:rsid w:val="00D609CF"/>
    <w:rsid w:val="00D63DA3"/>
    <w:rsid w:val="00D66865"/>
    <w:rsid w:val="00D73D21"/>
    <w:rsid w:val="00D82710"/>
    <w:rsid w:val="00DC3697"/>
    <w:rsid w:val="00DF7AAA"/>
    <w:rsid w:val="00E034BE"/>
    <w:rsid w:val="00E159CF"/>
    <w:rsid w:val="00E17863"/>
    <w:rsid w:val="00E307A8"/>
    <w:rsid w:val="00E460CD"/>
    <w:rsid w:val="00E47215"/>
    <w:rsid w:val="00E47F8E"/>
    <w:rsid w:val="00E638DE"/>
    <w:rsid w:val="00E664EA"/>
    <w:rsid w:val="00E76141"/>
    <w:rsid w:val="00E77EF5"/>
    <w:rsid w:val="00EA7B80"/>
    <w:rsid w:val="00ED2688"/>
    <w:rsid w:val="00ED32E5"/>
    <w:rsid w:val="00EE0CCE"/>
    <w:rsid w:val="00EF7295"/>
    <w:rsid w:val="00F30E2E"/>
    <w:rsid w:val="00F625AF"/>
    <w:rsid w:val="00F67138"/>
    <w:rsid w:val="00F70AF6"/>
    <w:rsid w:val="00F83BFE"/>
    <w:rsid w:val="00FA0321"/>
    <w:rsid w:val="00FA5583"/>
    <w:rsid w:val="00FA5AF3"/>
    <w:rsid w:val="00FC3E18"/>
    <w:rsid w:val="00FF31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E1AE91"/>
  <w15:docId w15:val="{12EF8D9D-8CF8-493E-BE5A-2ACE072A96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F113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basedOn w:val="DefaultParagraphFont"/>
    <w:link w:val="Heading1"/>
    <w:uiPriority w:val="9"/>
    <w:rsid w:val="006F1131"/>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6F1131"/>
    <w:rPr>
      <w:color w:val="0000FF"/>
      <w:u w:val="single"/>
    </w:rPr>
  </w:style>
  <w:style w:type="paragraph" w:styleId="NormalWeb">
    <w:name w:val="Normal (Web)"/>
    <w:basedOn w:val="Normal"/>
    <w:uiPriority w:val="99"/>
    <w:semiHidden/>
    <w:unhideWhenUsed/>
    <w:rsid w:val="006F1131"/>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6F1131"/>
    <w:rPr>
      <w:i/>
      <w:iCs/>
    </w:rPr>
  </w:style>
  <w:style w:type="character" w:styleId="Strong">
    <w:name w:val="Strong"/>
    <w:basedOn w:val="DefaultParagraphFont"/>
    <w:uiPriority w:val="22"/>
    <w:qFormat/>
    <w:rsid w:val="006F1131"/>
    <w:rPr>
      <w:b/>
      <w:bCs/>
    </w:rPr>
  </w:style>
  <w:style w:type="paragraph" w:customStyle="1" w:styleId="text">
    <w:name w:val="text"/>
    <w:basedOn w:val="Normal"/>
    <w:rsid w:val="006F1131"/>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031023"/>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styleId="UnresolvedMention">
    <w:name w:val="Unresolved Mention"/>
    <w:basedOn w:val="DefaultParagraphFont"/>
    <w:uiPriority w:val="99"/>
    <w:semiHidden/>
    <w:unhideWhenUsed/>
    <w:rsid w:val="004F1D9D"/>
    <w:rPr>
      <w:color w:val="605E5C"/>
      <w:shd w:val="clear" w:color="auto" w:fill="E1DFDD"/>
    </w:rPr>
  </w:style>
  <w:style w:type="paragraph" w:styleId="Revision">
    <w:name w:val="Revision"/>
    <w:hidden/>
    <w:uiPriority w:val="99"/>
    <w:semiHidden/>
    <w:rsid w:val="00FA0321"/>
    <w:pPr>
      <w:spacing w:after="0" w:line="240" w:lineRule="auto"/>
    </w:pPr>
  </w:style>
  <w:style w:type="character" w:styleId="CommentReference">
    <w:name w:val="annotation reference"/>
    <w:basedOn w:val="DefaultParagraphFont"/>
    <w:uiPriority w:val="99"/>
    <w:semiHidden/>
    <w:unhideWhenUsed/>
    <w:rsid w:val="00DF7AAA"/>
    <w:rPr>
      <w:sz w:val="16"/>
      <w:szCs w:val="16"/>
    </w:rPr>
  </w:style>
  <w:style w:type="paragraph" w:styleId="CommentText">
    <w:name w:val="annotation text"/>
    <w:basedOn w:val="Normal"/>
    <w:link w:val="CommentTextChar"/>
    <w:uiPriority w:val="99"/>
    <w:unhideWhenUsed/>
    <w:rsid w:val="00DF7AAA"/>
    <w:pPr>
      <w:spacing w:line="240" w:lineRule="auto"/>
    </w:pPr>
    <w:rPr>
      <w:sz w:val="20"/>
      <w:szCs w:val="20"/>
    </w:rPr>
  </w:style>
  <w:style w:type="character" w:customStyle="1" w:styleId="CommentTextChar">
    <w:name w:val="Comment Text Char"/>
    <w:basedOn w:val="DefaultParagraphFont"/>
    <w:link w:val="CommentText"/>
    <w:uiPriority w:val="99"/>
    <w:rsid w:val="00DF7AAA"/>
    <w:rPr>
      <w:sz w:val="20"/>
      <w:szCs w:val="20"/>
    </w:rPr>
  </w:style>
  <w:style w:type="paragraph" w:styleId="CommentSubject">
    <w:name w:val="annotation subject"/>
    <w:basedOn w:val="CommentText"/>
    <w:next w:val="CommentText"/>
    <w:link w:val="CommentSubjectChar"/>
    <w:uiPriority w:val="99"/>
    <w:semiHidden/>
    <w:unhideWhenUsed/>
    <w:rsid w:val="00DF7AAA"/>
    <w:rPr>
      <w:b/>
      <w:bCs/>
    </w:rPr>
  </w:style>
  <w:style w:type="character" w:customStyle="1" w:styleId="CommentSubjectChar">
    <w:name w:val="Comment Subject Char"/>
    <w:basedOn w:val="CommentTextChar"/>
    <w:link w:val="CommentSubject"/>
    <w:uiPriority w:val="99"/>
    <w:semiHidden/>
    <w:rsid w:val="00DF7AA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516463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doi.org/10.4315/JFP-21-437"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apps.microsoft.com/store/detail/windows-subsystem-for-linux/9P9TQF7MRM4R"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qC12S2QPmUqveF41v7/A59wk5Ng==">AMUW2mVKKX8507VX5zGYooqVnYHvFJbE+ZwmayKxI7fqwlDHFa2v3crfZU1DRByTmnTQSWHZ93e1P3hPdBiQiys2Lz872miz0NMFEX4X9dBhsMlGjtpVfWR7ao41Mag9ZhLAYvrG4sfI</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13385</TotalTime>
  <Pages>5</Pages>
  <Words>1594</Words>
  <Characters>9087</Characters>
  <Application>Microsoft Office Word</Application>
  <DocSecurity>0</DocSecurity>
  <Lines>75</Lines>
  <Paragraphs>21</Paragraphs>
  <ScaleCrop>false</ScaleCrop>
  <Company/>
  <LinksUpToDate>false</LinksUpToDate>
  <CharactersWithSpaces>10660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Katz, Lee S. (CDC/DDID/NCEZID/DFWED)</dc:creator>
  <cp:lastModifiedBy>Katz, Lee S. (CDC/NCIRD/DBD)</cp:lastModifiedBy>
  <cp:revision>171</cp:revision>
  <dcterms:created xsi:type="dcterms:W3CDTF">2022-08-15T20:02:00Z</dcterms:created>
  <dcterms:modified xsi:type="dcterms:W3CDTF">2025-02-26T23:01:00Z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7b94a7b8-f06c-4dfe-bdcc-9b548fd58c31_Enabled">
    <vt:lpwstr>true</vt:lpwstr>
  </property>
  <property fmtid="{D5CDD505-2E9C-101B-9397-08002B2CF9AE}" pid="3" name="MSIP_Label_7b94a7b8-f06c-4dfe-bdcc-9b548fd58c31_SetDate">
    <vt:lpwstr>2022-08-15T19:56:48Z</vt:lpwstr>
  </property>
  <property fmtid="{D5CDD505-2E9C-101B-9397-08002B2CF9AE}" pid="4" name="MSIP_Label_7b94a7b8-f06c-4dfe-bdcc-9b548fd58c31_Method">
    <vt:lpwstr>Privileged</vt:lpwstr>
  </property>
  <property fmtid="{D5CDD505-2E9C-101B-9397-08002B2CF9AE}" pid="5" name="MSIP_Label_7b94a7b8-f06c-4dfe-bdcc-9b548fd58c31_Name">
    <vt:lpwstr>7b94a7b8-f06c-4dfe-bdcc-9b548fd58c31</vt:lpwstr>
  </property>
  <property fmtid="{D5CDD505-2E9C-101B-9397-08002B2CF9AE}" pid="6" name="MSIP_Label_7b94a7b8-f06c-4dfe-bdcc-9b548fd58c31_SiteId">
    <vt:lpwstr>9ce70869-60db-44fd-abe8-d2767077fc8f</vt:lpwstr>
  </property>
  <property fmtid="{D5CDD505-2E9C-101B-9397-08002B2CF9AE}" pid="7" name="MSIP_Label_7b94a7b8-f06c-4dfe-bdcc-9b548fd58c31_ActionId">
    <vt:lpwstr>8916be45-fd01-4730-8ea1-9d1c7caab0bc</vt:lpwstr>
  </property>
  <property fmtid="{D5CDD505-2E9C-101B-9397-08002B2CF9AE}" pid="8" name="MSIP_Label_7b94a7b8-f06c-4dfe-bdcc-9b548fd58c31_ContentBits">
    <vt:lpwstr>0</vt:lpwstr>
  </property>
</Properties>
</file>